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2644A" w14:textId="697F48DC" w:rsidR="009C2F5C" w:rsidRDefault="009C2F5C" w:rsidP="00AD303D">
      <w:pPr>
        <w:pStyle w:val="Heading1"/>
        <w:rPr>
          <w:lang w:val="fr-FR"/>
        </w:rPr>
      </w:pPr>
      <w:proofErr w:type="spellStart"/>
      <w:r>
        <w:rPr>
          <w:lang w:val="fr-FR"/>
        </w:rPr>
        <w:t>Wording</w:t>
      </w:r>
      <w:proofErr w:type="spellEnd"/>
      <w:r>
        <w:rPr>
          <w:lang w:val="fr-FR"/>
        </w:rPr>
        <w:t xml:space="preserve"> du site web </w:t>
      </w:r>
      <w:proofErr w:type="spellStart"/>
      <w:r>
        <w:rPr>
          <w:lang w:val="fr-FR"/>
        </w:rPr>
        <w:t>CultureSecrets</w:t>
      </w:r>
      <w:proofErr w:type="spellEnd"/>
      <w:r>
        <w:rPr>
          <w:lang w:val="fr-FR"/>
        </w:rPr>
        <w:t xml:space="preserve"> au 14 septembre 2014</w:t>
      </w:r>
    </w:p>
    <w:p w14:paraId="0C9E56B5" w14:textId="77777777" w:rsidR="009C2F5C" w:rsidRDefault="009C2F5C" w:rsidP="00AD303D">
      <w:pPr>
        <w:pStyle w:val="Heading1"/>
        <w:rPr>
          <w:lang w:val="fr-FR"/>
        </w:rPr>
      </w:pPr>
    </w:p>
    <w:p w14:paraId="0462B47F" w14:textId="45B43405" w:rsidR="00AD303D" w:rsidRDefault="00C44ACF" w:rsidP="00AD303D">
      <w:pPr>
        <w:pStyle w:val="Heading1"/>
        <w:rPr>
          <w:lang w:val="fr-FR"/>
        </w:rPr>
      </w:pPr>
      <w:r w:rsidRPr="005A7C3F">
        <w:rPr>
          <w:lang w:val="fr-FR"/>
        </w:rPr>
        <w:t>Accueil</w:t>
      </w:r>
    </w:p>
    <w:p w14:paraId="53CEE30A" w14:textId="77777777" w:rsidR="00E06F2D" w:rsidRDefault="00E06F2D" w:rsidP="00F836C9"/>
    <w:p w14:paraId="1657ADA0" w14:textId="11B5A99C" w:rsidR="00FE5DD7" w:rsidRDefault="00E06F2D" w:rsidP="00F836C9">
      <w:r>
        <w:t xml:space="preserve">Le </w:t>
      </w:r>
      <w:proofErr w:type="spellStart"/>
      <w:ins w:id="0" w:author="Sophia Allouache" w:date="2014-09-16T17:08:00Z">
        <w:r w:rsidR="00F9346B">
          <w:t>C</w:t>
        </w:r>
      </w:ins>
      <w:del w:id="1" w:author="Sophia Allouache" w:date="2014-09-16T17:08:00Z">
        <w:r w:rsidDel="00F9346B">
          <w:delText>c</w:delText>
        </w:r>
      </w:del>
      <w:r>
        <w:t>ercle</w:t>
      </w:r>
      <w:proofErr w:type="spellEnd"/>
      <w:r>
        <w:t xml:space="preserve"> de </w:t>
      </w:r>
      <w:proofErr w:type="spellStart"/>
      <w:r>
        <w:t>l’exception</w:t>
      </w:r>
      <w:proofErr w:type="spellEnd"/>
      <w:r>
        <w:t xml:space="preserve"> </w:t>
      </w:r>
      <w:proofErr w:type="spellStart"/>
      <w:r>
        <w:t>culturell</w:t>
      </w:r>
      <w:r w:rsidR="00DF304A">
        <w:t>e</w:t>
      </w:r>
      <w:proofErr w:type="spellEnd"/>
    </w:p>
    <w:p w14:paraId="58D2ED21" w14:textId="77777777" w:rsidR="00E0256A" w:rsidRDefault="00E0256A" w:rsidP="00DF304A">
      <w:pPr>
        <w:rPr>
          <w:ins w:id="2" w:author="Sophia Allouache" w:date="2014-09-16T19:02:00Z"/>
          <w:i/>
        </w:rPr>
      </w:pPr>
    </w:p>
    <w:p w14:paraId="2A730495" w14:textId="3444F099" w:rsidR="002A59F8" w:rsidRPr="00E0256A" w:rsidRDefault="00FE5DD7" w:rsidP="00DF304A">
      <w:pPr>
        <w:rPr>
          <w:i/>
          <w:rPrChange w:id="3" w:author="Sophia Allouache" w:date="2014-09-16T19:02:00Z">
            <w:rPr/>
          </w:rPrChange>
        </w:rPr>
      </w:pPr>
      <w:proofErr w:type="gramStart"/>
      <w:r w:rsidRPr="00E0256A">
        <w:rPr>
          <w:i/>
          <w:rPrChange w:id="4" w:author="Sophia Allouache" w:date="2014-09-16T19:02:00Z">
            <w:rPr/>
          </w:rPrChange>
        </w:rPr>
        <w:t xml:space="preserve">Les secrets les </w:t>
      </w:r>
      <w:proofErr w:type="spellStart"/>
      <w:r w:rsidRPr="00E0256A">
        <w:rPr>
          <w:i/>
          <w:rPrChange w:id="5" w:author="Sophia Allouache" w:date="2014-09-16T19:02:00Z">
            <w:rPr/>
          </w:rPrChange>
        </w:rPr>
        <w:t>mieux</w:t>
      </w:r>
      <w:proofErr w:type="spellEnd"/>
      <w:r w:rsidRPr="00E0256A">
        <w:rPr>
          <w:i/>
          <w:rPrChange w:id="6" w:author="Sophia Allouache" w:date="2014-09-16T19:02:00Z">
            <w:rPr/>
          </w:rPrChange>
        </w:rPr>
        <w:t xml:space="preserve"> </w:t>
      </w:r>
      <w:proofErr w:type="spellStart"/>
      <w:r w:rsidRPr="00E0256A">
        <w:rPr>
          <w:i/>
          <w:rPrChange w:id="7" w:author="Sophia Allouache" w:date="2014-09-16T19:02:00Z">
            <w:rPr/>
          </w:rPrChange>
        </w:rPr>
        <w:t>gardés</w:t>
      </w:r>
      <w:proofErr w:type="spellEnd"/>
      <w:r w:rsidRPr="00E0256A">
        <w:rPr>
          <w:i/>
          <w:rPrChange w:id="8" w:author="Sophia Allouache" w:date="2014-09-16T19:02:00Z">
            <w:rPr/>
          </w:rPrChange>
        </w:rPr>
        <w:t xml:space="preserve"> </w:t>
      </w:r>
      <w:proofErr w:type="spellStart"/>
      <w:r w:rsidRPr="00E0256A">
        <w:rPr>
          <w:i/>
          <w:rPrChange w:id="9" w:author="Sophia Allouache" w:date="2014-09-16T19:02:00Z">
            <w:rPr/>
          </w:rPrChange>
        </w:rPr>
        <w:t>sont</w:t>
      </w:r>
      <w:proofErr w:type="spellEnd"/>
      <w:r w:rsidRPr="00E0256A">
        <w:rPr>
          <w:i/>
          <w:rPrChange w:id="10" w:author="Sophia Allouache" w:date="2014-09-16T19:02:00Z">
            <w:rPr/>
          </w:rPrChange>
        </w:rPr>
        <w:t xml:space="preserve"> </w:t>
      </w:r>
      <w:proofErr w:type="spellStart"/>
      <w:r w:rsidRPr="00E0256A">
        <w:rPr>
          <w:i/>
          <w:rPrChange w:id="11" w:author="Sophia Allouache" w:date="2014-09-16T19:02:00Z">
            <w:rPr/>
          </w:rPrChange>
        </w:rPr>
        <w:t>désormais</w:t>
      </w:r>
      <w:proofErr w:type="spellEnd"/>
      <w:r w:rsidRPr="00E0256A">
        <w:rPr>
          <w:i/>
          <w:rPrChange w:id="12" w:author="Sophia Allouache" w:date="2014-09-16T19:02:00Z">
            <w:rPr/>
          </w:rPrChange>
        </w:rPr>
        <w:t xml:space="preserve"> à </w:t>
      </w:r>
      <w:proofErr w:type="spellStart"/>
      <w:r w:rsidRPr="00E0256A">
        <w:rPr>
          <w:i/>
          <w:rPrChange w:id="13" w:author="Sophia Allouache" w:date="2014-09-16T19:02:00Z">
            <w:rPr/>
          </w:rPrChange>
        </w:rPr>
        <w:t>votre</w:t>
      </w:r>
      <w:proofErr w:type="spellEnd"/>
      <w:r w:rsidRPr="00E0256A">
        <w:rPr>
          <w:i/>
          <w:rPrChange w:id="14" w:author="Sophia Allouache" w:date="2014-09-16T19:02:00Z">
            <w:rPr/>
          </w:rPrChange>
        </w:rPr>
        <w:t xml:space="preserve"> </w:t>
      </w:r>
      <w:proofErr w:type="spellStart"/>
      <w:r w:rsidRPr="00E0256A">
        <w:rPr>
          <w:i/>
          <w:rPrChange w:id="15" w:author="Sophia Allouache" w:date="2014-09-16T19:02:00Z">
            <w:rPr/>
          </w:rPrChange>
        </w:rPr>
        <w:t>portée</w:t>
      </w:r>
      <w:proofErr w:type="spellEnd"/>
      <w:r w:rsidRPr="00E0256A">
        <w:rPr>
          <w:i/>
          <w:rPrChange w:id="16" w:author="Sophia Allouache" w:date="2014-09-16T19:02:00Z">
            <w:rPr/>
          </w:rPrChange>
        </w:rPr>
        <w:t>.</w:t>
      </w:r>
      <w:proofErr w:type="gramEnd"/>
      <w:r w:rsidRPr="00E0256A">
        <w:rPr>
          <w:i/>
          <w:rPrChange w:id="17" w:author="Sophia Allouache" w:date="2014-09-16T19:02:00Z">
            <w:rPr/>
          </w:rPrChange>
        </w:rPr>
        <w:t xml:space="preserve"> </w:t>
      </w:r>
    </w:p>
    <w:p w14:paraId="3CAC8B06" w14:textId="77777777" w:rsidR="00FE5DD7" w:rsidRPr="00AD303D" w:rsidRDefault="00FE5DD7" w:rsidP="00B31AAA">
      <w:pPr>
        <w:ind w:firstLine="708"/>
      </w:pPr>
    </w:p>
    <w:p w14:paraId="5E1AF58F" w14:textId="42EC44A0" w:rsidR="005E0131" w:rsidRPr="00B31AAA" w:rsidRDefault="005E0131">
      <w:pPr>
        <w:rPr>
          <w:i/>
          <w:lang w:val="fr-FR"/>
        </w:rPr>
      </w:pPr>
      <w:r w:rsidRPr="00B31AAA">
        <w:rPr>
          <w:i/>
          <w:lang w:val="fr-FR"/>
        </w:rPr>
        <w:t>Bouton d’action</w:t>
      </w:r>
      <w:r>
        <w:rPr>
          <w:i/>
          <w:lang w:val="fr-FR"/>
        </w:rPr>
        <w:t> :</w:t>
      </w:r>
    </w:p>
    <w:p w14:paraId="0238F4FB" w14:textId="77777777" w:rsidR="005E0131" w:rsidRDefault="005E0131" w:rsidP="005E0131">
      <w:pPr>
        <w:rPr>
          <w:lang w:val="fr-FR"/>
        </w:rPr>
      </w:pPr>
      <w:r>
        <w:rPr>
          <w:lang w:val="fr-FR"/>
        </w:rPr>
        <w:t xml:space="preserve">Rejoignez-notre cercle </w:t>
      </w:r>
    </w:p>
    <w:p w14:paraId="47971BF5" w14:textId="649FEC13" w:rsidR="00C44ACF" w:rsidRPr="005A7C3F" w:rsidRDefault="00C44ACF">
      <w:pPr>
        <w:rPr>
          <w:lang w:val="fr-FR"/>
        </w:rPr>
      </w:pPr>
    </w:p>
    <w:p w14:paraId="0B185116" w14:textId="66308465" w:rsidR="00C44ACF" w:rsidRPr="005A7C3F" w:rsidRDefault="00C44ACF" w:rsidP="00A30E94">
      <w:pPr>
        <w:pStyle w:val="Heading1"/>
        <w:rPr>
          <w:lang w:val="fr-FR"/>
        </w:rPr>
      </w:pPr>
      <w:r w:rsidRPr="005A7C3F">
        <w:rPr>
          <w:lang w:val="fr-FR"/>
        </w:rPr>
        <w:t>L’offre</w:t>
      </w:r>
    </w:p>
    <w:p w14:paraId="3EEB6C9E" w14:textId="77777777" w:rsidR="00A30E94" w:rsidRDefault="00A30E94" w:rsidP="00BA066E">
      <w:pPr>
        <w:rPr>
          <w:lang w:val="fr-FR"/>
        </w:rPr>
      </w:pPr>
    </w:p>
    <w:p w14:paraId="26DD5075" w14:textId="3F663813" w:rsidR="00BA066E" w:rsidRDefault="00BA066E" w:rsidP="00BA066E">
      <w:pPr>
        <w:rPr>
          <w:lang w:val="fr-FR"/>
        </w:rPr>
      </w:pPr>
    </w:p>
    <w:p w14:paraId="657A8D26" w14:textId="77777777" w:rsidR="000923AA" w:rsidRPr="005A7C3F" w:rsidRDefault="000923AA" w:rsidP="00BA066E">
      <w:pPr>
        <w:rPr>
          <w:lang w:val="fr-FR"/>
        </w:rPr>
      </w:pPr>
    </w:p>
    <w:p w14:paraId="68B2C901" w14:textId="34DFEF6C" w:rsidR="00A30E94" w:rsidRPr="005A7C3F" w:rsidRDefault="00A30E94" w:rsidP="00A30E94">
      <w:pPr>
        <w:rPr>
          <w:lang w:val="fr-FR"/>
        </w:rPr>
      </w:pPr>
      <w:r w:rsidRPr="005A7C3F">
        <w:rPr>
          <w:lang w:val="fr-FR"/>
        </w:rPr>
        <w:t xml:space="preserve">Titre : Nos secrets </w:t>
      </w:r>
      <w:r w:rsidR="004118F3">
        <w:rPr>
          <w:lang w:val="fr-FR"/>
        </w:rPr>
        <w:t>en un « clic »</w:t>
      </w:r>
    </w:p>
    <w:p w14:paraId="2DD622E0" w14:textId="77777777" w:rsidR="00241B86" w:rsidRPr="005A7C3F" w:rsidRDefault="00241B86" w:rsidP="00241B86">
      <w:pPr>
        <w:rPr>
          <w:lang w:val="fr-FR"/>
        </w:rPr>
      </w:pPr>
    </w:p>
    <w:p w14:paraId="0B04BA5A" w14:textId="77777777" w:rsidR="00224873" w:rsidRPr="004348C3" w:rsidRDefault="00224873" w:rsidP="00224873">
      <w:pPr>
        <w:widowControl w:val="0"/>
        <w:autoSpaceDE w:val="0"/>
        <w:autoSpaceDN w:val="0"/>
        <w:adjustRightInd w:val="0"/>
        <w:rPr>
          <w:lang w:val="fr-CA"/>
        </w:rPr>
      </w:pPr>
    </w:p>
    <w:p w14:paraId="4F6DD367" w14:textId="47C8D4EC" w:rsidR="004348C3" w:rsidRDefault="00306E0F" w:rsidP="004348C3">
      <w:pPr>
        <w:rPr>
          <w:lang w:val="fr-CA"/>
        </w:rPr>
      </w:pPr>
      <w:r>
        <w:rPr>
          <w:lang w:val="fr-CA"/>
        </w:rPr>
        <w:t xml:space="preserve">La promesse de </w:t>
      </w:r>
      <w:r w:rsidR="004348C3" w:rsidRPr="004348C3">
        <w:rPr>
          <w:lang w:val="fr-CA"/>
        </w:rPr>
        <w:t>C</w:t>
      </w:r>
      <w:r w:rsidR="004348C3">
        <w:rPr>
          <w:lang w:val="fr-CA"/>
        </w:rPr>
        <w:t>ULTURE</w:t>
      </w:r>
      <w:r w:rsidR="004348C3" w:rsidRPr="004348C3">
        <w:rPr>
          <w:b/>
          <w:lang w:val="fr-CA"/>
        </w:rPr>
        <w:t>SECRETS</w:t>
      </w:r>
      <w:del w:id="18" w:author="Sophia Allouache" w:date="2014-09-16T19:02:00Z">
        <w:r w:rsidR="004348C3" w:rsidDel="00E0256A">
          <w:rPr>
            <w:lang w:val="fr-CA"/>
          </w:rPr>
          <w:delText xml:space="preserve"> </w:delText>
        </w:r>
      </w:del>
      <w:ins w:id="19" w:author="Sophia Allouache" w:date="2014-09-16T19:02:00Z">
        <w:r w:rsidR="00E0256A">
          <w:rPr>
            <w:lang w:val="fr-CA"/>
          </w:rPr>
          <w:t> </w:t>
        </w:r>
      </w:ins>
      <w:del w:id="20" w:author="Sophia Allouache" w:date="2014-09-16T17:04:00Z">
        <w:r w:rsidR="004348C3" w:rsidRPr="004348C3" w:rsidDel="00F9346B">
          <w:rPr>
            <w:lang w:val="fr-CA"/>
          </w:rPr>
          <w:delText xml:space="preserve"> </w:delText>
        </w:r>
      </w:del>
      <w:ins w:id="21" w:author="Sophia Allouache" w:date="2014-09-16T19:02:00Z">
        <w:r w:rsidR="00E0256A">
          <w:rPr>
            <w:lang w:val="fr-CA"/>
          </w:rPr>
          <w:t>:</w:t>
        </w:r>
      </w:ins>
      <w:del w:id="22" w:author="Sophia Allouache" w:date="2014-09-16T19:02:00Z">
        <w:r w:rsidR="004348C3" w:rsidRPr="004348C3" w:rsidDel="00E0256A">
          <w:rPr>
            <w:lang w:val="fr-CA"/>
          </w:rPr>
          <w:delText>:</w:delText>
        </w:r>
      </w:del>
      <w:del w:id="23" w:author="Sophia Allouache" w:date="2014-09-16T17:08:00Z">
        <w:r w:rsidR="004348C3" w:rsidRPr="004348C3" w:rsidDel="00F9346B">
          <w:rPr>
            <w:lang w:val="fr-CA"/>
          </w:rPr>
          <w:delText xml:space="preserve"> </w:delText>
        </w:r>
      </w:del>
      <w:del w:id="24" w:author="Sophia Allouache" w:date="2014-09-16T17:52:00Z">
        <w:r w:rsidR="004348C3" w:rsidRPr="004348C3" w:rsidDel="009F7327">
          <w:rPr>
            <w:lang w:val="fr-CA"/>
          </w:rPr>
          <w:delText xml:space="preserve"> </w:delText>
        </w:r>
      </w:del>
      <w:ins w:id="25" w:author="Sophia Allouache" w:date="2014-09-16T17:52:00Z">
        <w:r w:rsidR="009F7327">
          <w:rPr>
            <w:lang w:val="fr-CA"/>
          </w:rPr>
          <w:t xml:space="preserve"> </w:t>
        </w:r>
      </w:ins>
      <w:del w:id="26" w:author="Sophia Allouache" w:date="2014-09-16T17:52:00Z">
        <w:r w:rsidR="004348C3" w:rsidRPr="004348C3" w:rsidDel="009F7327">
          <w:rPr>
            <w:lang w:val="fr-CA"/>
          </w:rPr>
          <w:delText xml:space="preserve">un accès </w:delText>
        </w:r>
        <w:r w:rsidR="0028522C" w:rsidDel="009F7327">
          <w:rPr>
            <w:lang w:val="fr-CA"/>
          </w:rPr>
          <w:delText xml:space="preserve">instantané </w:delText>
        </w:r>
        <w:r w:rsidR="005E1E26" w:rsidDel="009F7327">
          <w:rPr>
            <w:lang w:val="fr-CA"/>
          </w:rPr>
          <w:delText>sur une application mobile à</w:delText>
        </w:r>
        <w:r w:rsidR="0028522C" w:rsidDel="009F7327">
          <w:rPr>
            <w:lang w:val="fr-CA"/>
          </w:rPr>
          <w:delText xml:space="preserve"> </w:delText>
        </w:r>
        <w:r w:rsidR="00F836C9" w:rsidDel="009F7327">
          <w:rPr>
            <w:lang w:val="fr-CA"/>
          </w:rPr>
          <w:delText>des</w:delText>
        </w:r>
        <w:r w:rsidR="004348C3" w:rsidRPr="004348C3" w:rsidDel="009F7327">
          <w:rPr>
            <w:lang w:val="fr-CA"/>
          </w:rPr>
          <w:delText xml:space="preserve"> évènements </w:delText>
        </w:r>
        <w:r w:rsidR="00F836C9" w:rsidDel="009F7327">
          <w:rPr>
            <w:lang w:val="fr-CA"/>
          </w:rPr>
          <w:delText xml:space="preserve">culturels </w:delText>
        </w:r>
        <w:r w:rsidR="002A59F8" w:rsidDel="009F7327">
          <w:rPr>
            <w:lang w:val="fr-CA"/>
          </w:rPr>
          <w:delText xml:space="preserve">secrets </w:delText>
        </w:r>
        <w:r w:rsidDel="009F7327">
          <w:rPr>
            <w:lang w:val="fr-CA"/>
          </w:rPr>
          <w:delText>dans des</w:delText>
        </w:r>
        <w:r w:rsidR="004348C3" w:rsidRPr="004348C3" w:rsidDel="009F7327">
          <w:rPr>
            <w:lang w:val="fr-CA"/>
          </w:rPr>
          <w:delText xml:space="preserve"> lieux inédits.</w:delText>
        </w:r>
      </w:del>
      <w:ins w:id="27" w:author="Sophia Allouache" w:date="2014-09-16T17:10:00Z">
        <w:r w:rsidR="00F9346B">
          <w:rPr>
            <w:lang w:val="fr-CA"/>
          </w:rPr>
          <w:t xml:space="preserve">grâce à notre application mobile, </w:t>
        </w:r>
      </w:ins>
      <w:ins w:id="28" w:author="Sophia Allouache" w:date="2014-09-16T17:12:00Z">
        <w:r w:rsidR="00F9346B">
          <w:rPr>
            <w:lang w:val="fr-CA"/>
          </w:rPr>
          <w:t xml:space="preserve">un accès </w:t>
        </w:r>
      </w:ins>
      <w:ins w:id="29" w:author="Sophia Allouache" w:date="2014-09-16T17:13:00Z">
        <w:r w:rsidR="00F9346B">
          <w:rPr>
            <w:lang w:val="fr-CA"/>
          </w:rPr>
          <w:t>instantané à</w:t>
        </w:r>
      </w:ins>
      <w:ins w:id="30" w:author="Sophia Allouache" w:date="2014-09-16T17:09:00Z">
        <w:r w:rsidR="00F9346B">
          <w:rPr>
            <w:lang w:val="fr-CA"/>
          </w:rPr>
          <w:t xml:space="preserve"> des évènements culturels secrets</w:t>
        </w:r>
      </w:ins>
      <w:ins w:id="31" w:author="Sophia Allouache" w:date="2014-09-16T17:13:00Z">
        <w:r w:rsidR="00F9346B">
          <w:rPr>
            <w:lang w:val="fr-CA"/>
          </w:rPr>
          <w:t xml:space="preserve"> </w:t>
        </w:r>
      </w:ins>
      <w:ins w:id="32" w:author="Sophia Allouache" w:date="2014-09-16T17:14:00Z">
        <w:r w:rsidR="00F9346B">
          <w:rPr>
            <w:lang w:val="fr-CA"/>
          </w:rPr>
          <w:t>dans des lieux inédits</w:t>
        </w:r>
      </w:ins>
      <w:ins w:id="33" w:author="Sophia Allouache" w:date="2014-09-16T17:09:00Z">
        <w:r w:rsidR="00F9346B">
          <w:rPr>
            <w:lang w:val="fr-CA"/>
          </w:rPr>
          <w:t xml:space="preserve">. </w:t>
        </w:r>
      </w:ins>
    </w:p>
    <w:p w14:paraId="435405E9" w14:textId="77777777" w:rsidR="00962D15" w:rsidRDefault="00962D15" w:rsidP="004348C3">
      <w:pPr>
        <w:rPr>
          <w:lang w:val="fr-CA"/>
        </w:rPr>
      </w:pPr>
    </w:p>
    <w:p w14:paraId="0973A047" w14:textId="77777777" w:rsidR="00BD4B68" w:rsidRPr="004348C3" w:rsidRDefault="00BD4B68" w:rsidP="004348C3">
      <w:pPr>
        <w:rPr>
          <w:lang w:val="fr-CA"/>
        </w:rPr>
      </w:pPr>
    </w:p>
    <w:p w14:paraId="18897479" w14:textId="7E9D3833" w:rsidR="00F836C9" w:rsidRPr="004348C3" w:rsidRDefault="00F9346B" w:rsidP="004348C3">
      <w:pPr>
        <w:rPr>
          <w:lang w:val="fr-CA"/>
        </w:rPr>
      </w:pPr>
      <w:ins w:id="34" w:author="Sophia Allouache" w:date="2014-09-16T17:16:00Z">
        <w:r>
          <w:rPr>
            <w:lang w:val="fr-CA"/>
          </w:rPr>
          <w:t>Pour vous, n</w:t>
        </w:r>
      </w:ins>
      <w:del w:id="35" w:author="Sophia Allouache" w:date="2014-09-16T17:16:00Z">
        <w:r w:rsidR="00F836C9" w:rsidDel="00F9346B">
          <w:rPr>
            <w:lang w:val="fr-CA"/>
          </w:rPr>
          <w:delText>N</w:delText>
        </w:r>
      </w:del>
      <w:r w:rsidR="00F836C9">
        <w:rPr>
          <w:lang w:val="fr-CA"/>
        </w:rPr>
        <w:t xml:space="preserve">ous créons </w:t>
      </w:r>
      <w:del w:id="36" w:author="Sophia Allouache" w:date="2014-09-16T17:16:00Z">
        <w:r w:rsidR="00F836C9" w:rsidDel="00F9346B">
          <w:rPr>
            <w:lang w:val="fr-CA"/>
          </w:rPr>
          <w:delText xml:space="preserve">pour vous </w:delText>
        </w:r>
      </w:del>
      <w:r w:rsidR="00F836C9">
        <w:rPr>
          <w:lang w:val="fr-CA"/>
        </w:rPr>
        <w:t xml:space="preserve">des rencontres </w:t>
      </w:r>
      <w:r w:rsidR="005E1E26">
        <w:rPr>
          <w:lang w:val="fr-CA"/>
        </w:rPr>
        <w:t>ultra privilégiées</w:t>
      </w:r>
      <w:r w:rsidR="0028522C">
        <w:rPr>
          <w:lang w:val="fr-CA"/>
        </w:rPr>
        <w:t xml:space="preserve"> et </w:t>
      </w:r>
      <w:del w:id="37" w:author="Sophia Allouache" w:date="2014-09-16T17:15:00Z">
        <w:r w:rsidR="0028522C" w:rsidDel="00F9346B">
          <w:rPr>
            <w:lang w:val="fr-CA"/>
          </w:rPr>
          <w:delText xml:space="preserve">choisissons </w:delText>
        </w:r>
      </w:del>
      <w:ins w:id="38" w:author="Sophia Allouache" w:date="2014-09-16T17:15:00Z">
        <w:r>
          <w:rPr>
            <w:lang w:val="fr-CA"/>
          </w:rPr>
          <w:t xml:space="preserve">sélectionnons </w:t>
        </w:r>
      </w:ins>
      <w:r w:rsidR="0028522C">
        <w:rPr>
          <w:lang w:val="fr-CA"/>
        </w:rPr>
        <w:t>des sorties culturelles d’exception dans toute la capitale</w:t>
      </w:r>
      <w:r w:rsidR="00F836C9">
        <w:rPr>
          <w:lang w:val="fr-CA"/>
        </w:rPr>
        <w:t xml:space="preserve">. </w:t>
      </w:r>
    </w:p>
    <w:p w14:paraId="1211077E" w14:textId="77777777" w:rsidR="00721E6A" w:rsidRDefault="00721E6A" w:rsidP="00F069BE">
      <w:pPr>
        <w:rPr>
          <w:rFonts w:ascii="Times" w:hAnsi="Times" w:cs="Times"/>
          <w:color w:val="1C1C1C"/>
          <w:sz w:val="36"/>
          <w:szCs w:val="36"/>
          <w:lang w:val="fr-FR"/>
        </w:rPr>
      </w:pPr>
    </w:p>
    <w:p w14:paraId="49DC8A51" w14:textId="77777777" w:rsidR="00E06F2D" w:rsidRPr="005A7C3F" w:rsidRDefault="00E06F2D" w:rsidP="00E06F2D">
      <w:pPr>
        <w:pStyle w:val="Heading2"/>
        <w:rPr>
          <w:lang w:val="fr-FR"/>
        </w:rPr>
      </w:pPr>
      <w:r w:rsidRPr="00BD4B68">
        <w:rPr>
          <w:lang w:val="fr-FR"/>
        </w:rPr>
        <w:t>Gain de temps</w:t>
      </w:r>
    </w:p>
    <w:p w14:paraId="1336BE21" w14:textId="42D32BD3" w:rsidR="00E06F2D" w:rsidRDefault="00E06F2D" w:rsidP="00E06F2D">
      <w:pPr>
        <w:rPr>
          <w:lang w:val="fr-FR"/>
        </w:rPr>
      </w:pPr>
    </w:p>
    <w:p w14:paraId="2EE60863" w14:textId="7081EDE4" w:rsidR="00E06F2D" w:rsidRPr="00E44B4E" w:rsidRDefault="0028522C" w:rsidP="00F069BE">
      <w:pPr>
        <w:rPr>
          <w:lang w:val="fr-FR"/>
        </w:rPr>
      </w:pPr>
      <w:r>
        <w:rPr>
          <w:lang w:val="fr-FR"/>
        </w:rPr>
        <w:t>A tout moment</w:t>
      </w:r>
      <w:ins w:id="39" w:author="Sophia Allouache" w:date="2014-09-16T17:26:00Z">
        <w:r w:rsidR="005C32F3">
          <w:rPr>
            <w:lang w:val="fr-FR"/>
          </w:rPr>
          <w:t xml:space="preserve"> sur votre mobile, réservez en</w:t>
        </w:r>
      </w:ins>
      <w:ins w:id="40" w:author="Sophia Allouache" w:date="2014-09-16T19:03:00Z">
        <w:r w:rsidR="00E0256A">
          <w:rPr>
            <w:lang w:val="fr-FR"/>
          </w:rPr>
          <w:t xml:space="preserve"> un</w:t>
        </w:r>
      </w:ins>
      <w:ins w:id="41" w:author="Sophia Allouache" w:date="2014-09-16T17:26:00Z">
        <w:r w:rsidR="005C32F3">
          <w:rPr>
            <w:lang w:val="fr-FR"/>
          </w:rPr>
          <w:t xml:space="preserve"> clic </w:t>
        </w:r>
      </w:ins>
      <w:del w:id="42" w:author="Sophia Allouache" w:date="2014-09-16T17:26:00Z">
        <w:r w:rsidDel="005C32F3">
          <w:rPr>
            <w:lang w:val="fr-FR"/>
          </w:rPr>
          <w:delText xml:space="preserve">, </w:delText>
        </w:r>
      </w:del>
      <w:r>
        <w:rPr>
          <w:lang w:val="fr-FR"/>
        </w:rPr>
        <w:t>des évènements sélectionnés pour vous</w:t>
      </w:r>
      <w:del w:id="43" w:author="Sophia Allouache" w:date="2014-09-16T17:26:00Z">
        <w:r w:rsidDel="005C32F3">
          <w:rPr>
            <w:lang w:val="fr-FR"/>
          </w:rPr>
          <w:delText xml:space="preserve"> </w:delText>
        </w:r>
      </w:del>
      <w:ins w:id="44" w:author="Sophia Allouache" w:date="2014-09-16T17:27:00Z">
        <w:r w:rsidR="005C32F3">
          <w:rPr>
            <w:lang w:val="fr-FR"/>
          </w:rPr>
          <w:t>.</w:t>
        </w:r>
      </w:ins>
      <w:del w:id="45" w:author="Sophia Allouache" w:date="2014-09-16T17:26:00Z">
        <w:r w:rsidDel="005C32F3">
          <w:rPr>
            <w:lang w:val="fr-FR"/>
          </w:rPr>
          <w:delText xml:space="preserve">et accessibles directement sur votre mobile. </w:delText>
        </w:r>
      </w:del>
    </w:p>
    <w:p w14:paraId="32592439" w14:textId="77777777" w:rsidR="00241B86" w:rsidRPr="004348C3" w:rsidRDefault="004348C3" w:rsidP="00FA188B">
      <w:pPr>
        <w:pStyle w:val="Heading2"/>
        <w:rPr>
          <w:lang w:val="fr-FR"/>
        </w:rPr>
      </w:pPr>
      <w:r>
        <w:rPr>
          <w:lang w:val="fr-FR"/>
        </w:rPr>
        <w:t>I</w:t>
      </w:r>
      <w:r w:rsidR="00224873" w:rsidRPr="004348C3">
        <w:rPr>
          <w:lang w:val="fr-FR"/>
        </w:rPr>
        <w:t>nédit</w:t>
      </w:r>
    </w:p>
    <w:p w14:paraId="20CF6212" w14:textId="77777777" w:rsidR="00F93A00" w:rsidRPr="004348C3" w:rsidRDefault="00F93A00">
      <w:pPr>
        <w:rPr>
          <w:lang w:val="fr-FR"/>
        </w:rPr>
      </w:pPr>
    </w:p>
    <w:p w14:paraId="4EF20B54" w14:textId="76852BD6" w:rsidR="009B05C5" w:rsidRDefault="00306E0F">
      <w:pPr>
        <w:rPr>
          <w:lang w:val="fr-FR"/>
        </w:rPr>
      </w:pPr>
      <w:r>
        <w:rPr>
          <w:lang w:val="fr-FR"/>
        </w:rPr>
        <w:t>Les s</w:t>
      </w:r>
      <w:r w:rsidR="00F93A00" w:rsidRPr="00065A16">
        <w:rPr>
          <w:lang w:val="fr-FR"/>
        </w:rPr>
        <w:t xml:space="preserve">ecrets </w:t>
      </w:r>
      <w:del w:id="46" w:author="Sophia Allouache" w:date="2014-09-16T17:17:00Z">
        <w:r w:rsidR="00FA188B" w:rsidRPr="00065A16" w:rsidDel="00F9346B">
          <w:rPr>
            <w:lang w:val="fr-FR"/>
          </w:rPr>
          <w:delText xml:space="preserve">d’art </w:delText>
        </w:r>
      </w:del>
      <w:ins w:id="47" w:author="Sophia Allouache" w:date="2014-09-16T17:17:00Z">
        <w:r w:rsidR="00F9346B">
          <w:rPr>
            <w:lang w:val="fr-FR"/>
          </w:rPr>
          <w:t>culturels</w:t>
        </w:r>
        <w:r w:rsidR="00F9346B" w:rsidRPr="00065A16">
          <w:rPr>
            <w:lang w:val="fr-FR"/>
          </w:rPr>
          <w:t xml:space="preserve"> </w:t>
        </w:r>
      </w:ins>
      <w:r>
        <w:rPr>
          <w:lang w:val="fr-FR"/>
        </w:rPr>
        <w:t>les mieux</w:t>
      </w:r>
      <w:r w:rsidR="005D0A06">
        <w:rPr>
          <w:lang w:val="fr-FR"/>
        </w:rPr>
        <w:t xml:space="preserve"> </w:t>
      </w:r>
      <w:r w:rsidR="00F93A00" w:rsidRPr="00065A16">
        <w:rPr>
          <w:lang w:val="fr-FR"/>
        </w:rPr>
        <w:t>gardés</w:t>
      </w:r>
      <w:r w:rsidR="002A59F8">
        <w:rPr>
          <w:lang w:val="fr-FR"/>
        </w:rPr>
        <w:t xml:space="preserve"> sont désormais à votre portée. </w:t>
      </w:r>
    </w:p>
    <w:p w14:paraId="36A97799" w14:textId="5899006D" w:rsidR="00F93A00" w:rsidRPr="00BD4B68" w:rsidRDefault="009B05C5">
      <w:pPr>
        <w:rPr>
          <w:lang w:val="fr-FR"/>
        </w:rPr>
      </w:pPr>
      <w:r>
        <w:rPr>
          <w:lang w:val="fr-FR"/>
        </w:rPr>
        <w:t xml:space="preserve">Vivez </w:t>
      </w:r>
      <w:r w:rsidR="00241B86" w:rsidRPr="00065A16">
        <w:rPr>
          <w:lang w:val="fr-FR"/>
        </w:rPr>
        <w:t>de</w:t>
      </w:r>
      <w:r w:rsidR="00224873" w:rsidRPr="00065A16">
        <w:rPr>
          <w:lang w:val="fr-FR"/>
        </w:rPr>
        <w:t xml:space="preserve">s expériences </w:t>
      </w:r>
      <w:r>
        <w:rPr>
          <w:lang w:val="fr-FR"/>
        </w:rPr>
        <w:t>uniques</w:t>
      </w:r>
      <w:r w:rsidR="00224873" w:rsidRPr="00065A16">
        <w:rPr>
          <w:lang w:val="fr-FR"/>
        </w:rPr>
        <w:t>.</w:t>
      </w:r>
      <w:r w:rsidR="00241B86" w:rsidRPr="00BD4B68">
        <w:rPr>
          <w:lang w:val="fr-FR"/>
        </w:rPr>
        <w:t xml:space="preserve"> </w:t>
      </w:r>
    </w:p>
    <w:p w14:paraId="1E5DF982" w14:textId="77777777" w:rsidR="00241185" w:rsidRPr="00BD4B68" w:rsidRDefault="00241185" w:rsidP="00241185">
      <w:pPr>
        <w:rPr>
          <w:lang w:val="fr-FR"/>
        </w:rPr>
      </w:pPr>
    </w:p>
    <w:p w14:paraId="089FAE33" w14:textId="77777777" w:rsidR="0015116D" w:rsidRPr="004348C3" w:rsidRDefault="0015116D" w:rsidP="0015116D">
      <w:pPr>
        <w:pStyle w:val="Heading2"/>
        <w:rPr>
          <w:ins w:id="48" w:author="Sophia Allouache" w:date="2014-09-16T17:47:00Z"/>
          <w:lang w:val="fr-FR"/>
        </w:rPr>
      </w:pPr>
      <w:ins w:id="49" w:author="Sophia Allouache" w:date="2014-09-16T17:47:00Z">
        <w:r w:rsidRPr="004348C3">
          <w:rPr>
            <w:lang w:val="fr-FR"/>
          </w:rPr>
          <w:lastRenderedPageBreak/>
          <w:t>Privilèges</w:t>
        </w:r>
      </w:ins>
    </w:p>
    <w:p w14:paraId="43C81975" w14:textId="5C3C47E8" w:rsidR="0015116D" w:rsidRDefault="0015116D" w:rsidP="0015116D">
      <w:pPr>
        <w:rPr>
          <w:ins w:id="50" w:author="Sophia Allouache" w:date="2014-09-16T17:49:00Z"/>
          <w:lang w:val="fr-FR"/>
        </w:rPr>
      </w:pPr>
    </w:p>
    <w:p w14:paraId="7250A2C8" w14:textId="360749A4" w:rsidR="0015116D" w:rsidRPr="00065A16" w:rsidRDefault="009F7327" w:rsidP="0015116D">
      <w:pPr>
        <w:rPr>
          <w:ins w:id="51" w:author="Sophia Allouache" w:date="2014-09-16T17:47:00Z"/>
          <w:lang w:val="fr-FR"/>
        </w:rPr>
      </w:pPr>
      <w:ins w:id="52" w:author="Sophia Allouache" w:date="2014-09-16T17:53:00Z">
        <w:r>
          <w:rPr>
            <w:lang w:val="fr-FR"/>
          </w:rPr>
          <w:t>Profitez</w:t>
        </w:r>
      </w:ins>
      <w:ins w:id="53" w:author="Sophia Allouache" w:date="2014-09-16T17:47:00Z">
        <w:r w:rsidR="0015116D">
          <w:rPr>
            <w:lang w:val="fr-FR"/>
          </w:rPr>
          <w:t xml:space="preserve"> de conditions </w:t>
        </w:r>
      </w:ins>
      <w:ins w:id="54" w:author="Sophia Allouache" w:date="2014-09-16T17:57:00Z">
        <w:r>
          <w:rPr>
            <w:lang w:val="fr-FR"/>
          </w:rPr>
          <w:t>exclusives</w:t>
        </w:r>
      </w:ins>
      <w:ins w:id="55" w:author="Sophia Allouache" w:date="2014-09-16T17:47:00Z">
        <w:r w:rsidR="0015116D">
          <w:rPr>
            <w:lang w:val="fr-FR"/>
          </w:rPr>
          <w:t xml:space="preserve"> et donnez</w:t>
        </w:r>
      </w:ins>
      <w:ins w:id="56" w:author="Sophia Allouache" w:date="2014-09-16T17:53:00Z">
        <w:r>
          <w:rPr>
            <w:lang w:val="fr-FR"/>
          </w:rPr>
          <w:t>,</w:t>
        </w:r>
      </w:ins>
      <w:ins w:id="57" w:author="Sophia Allouache" w:date="2014-09-16T17:47:00Z">
        <w:r w:rsidR="0015116D">
          <w:rPr>
            <w:lang w:val="fr-FR"/>
          </w:rPr>
          <w:t xml:space="preserve"> enfin</w:t>
        </w:r>
      </w:ins>
      <w:ins w:id="58" w:author="Sophia Allouache" w:date="2014-09-16T17:53:00Z">
        <w:r>
          <w:rPr>
            <w:lang w:val="fr-FR"/>
          </w:rPr>
          <w:t>,</w:t>
        </w:r>
      </w:ins>
      <w:ins w:id="59" w:author="Sophia Allouache" w:date="2014-09-16T17:47:00Z">
        <w:r w:rsidR="0015116D">
          <w:rPr>
            <w:lang w:val="fr-FR"/>
          </w:rPr>
          <w:t xml:space="preserve"> un autre sens à vo</w:t>
        </w:r>
      </w:ins>
      <w:ins w:id="60" w:author="Sophia Allouache" w:date="2014-09-16T17:51:00Z">
        <w:r w:rsidR="00E21286">
          <w:rPr>
            <w:lang w:val="fr-FR"/>
          </w:rPr>
          <w:t>tre passion</w:t>
        </w:r>
      </w:ins>
      <w:ins w:id="61" w:author="Sophia Allouache" w:date="2014-09-16T17:47:00Z">
        <w:r w:rsidR="0015116D">
          <w:rPr>
            <w:lang w:val="fr-FR"/>
          </w:rPr>
          <w:t xml:space="preserve">. </w:t>
        </w:r>
      </w:ins>
    </w:p>
    <w:p w14:paraId="1A81C539" w14:textId="77777777" w:rsidR="0015116D" w:rsidRPr="004348C3" w:rsidRDefault="0015116D" w:rsidP="0015116D">
      <w:pPr>
        <w:rPr>
          <w:ins w:id="62" w:author="Sophia Allouache" w:date="2014-09-16T17:47:00Z"/>
          <w:lang w:val="fr-FR"/>
        </w:rPr>
      </w:pPr>
    </w:p>
    <w:p w14:paraId="1639AA4D" w14:textId="77777777" w:rsidR="00F93A00" w:rsidRPr="00BD4B68" w:rsidRDefault="003651D4" w:rsidP="00FA188B">
      <w:pPr>
        <w:pStyle w:val="Heading2"/>
        <w:rPr>
          <w:lang w:val="fr-FR"/>
        </w:rPr>
      </w:pPr>
      <w:r w:rsidRPr="00BD4B68">
        <w:rPr>
          <w:lang w:val="fr-FR"/>
        </w:rPr>
        <w:t>E</w:t>
      </w:r>
      <w:r w:rsidR="00F93A00" w:rsidRPr="00BD4B68">
        <w:rPr>
          <w:lang w:val="fr-FR"/>
        </w:rPr>
        <w:t>tonnement</w:t>
      </w:r>
    </w:p>
    <w:p w14:paraId="3D46F6AF" w14:textId="77777777" w:rsidR="00F93A00" w:rsidRPr="00BD4B68" w:rsidRDefault="00F93A00" w:rsidP="00F93A00">
      <w:pPr>
        <w:rPr>
          <w:lang w:val="fr-FR"/>
        </w:rPr>
      </w:pPr>
    </w:p>
    <w:p w14:paraId="66725F94" w14:textId="3B9E6A75" w:rsidR="00F93A00" w:rsidRPr="00BD4B68" w:rsidRDefault="0075679C" w:rsidP="00F93A00">
      <w:pPr>
        <w:rPr>
          <w:lang w:val="fr-FR"/>
        </w:rPr>
      </w:pPr>
      <w:proofErr w:type="spellStart"/>
      <w:r>
        <w:rPr>
          <w:lang w:val="fr-FR"/>
        </w:rPr>
        <w:t>Culture</w:t>
      </w:r>
      <w:del w:id="63" w:author="Sophia Allouache" w:date="2014-09-16T17:18:00Z">
        <w:r w:rsidDel="00F9346B">
          <w:rPr>
            <w:lang w:val="fr-FR"/>
          </w:rPr>
          <w:delText xml:space="preserve"> </w:delText>
        </w:r>
      </w:del>
      <w:r>
        <w:rPr>
          <w:lang w:val="fr-FR"/>
        </w:rPr>
        <w:t>Secrets</w:t>
      </w:r>
      <w:proofErr w:type="spellEnd"/>
      <w:r w:rsidR="002A59F8">
        <w:rPr>
          <w:lang w:val="fr-FR"/>
        </w:rPr>
        <w:t xml:space="preserve"> </w:t>
      </w:r>
      <w:r w:rsidR="00E06F2D">
        <w:rPr>
          <w:lang w:val="fr-FR"/>
        </w:rPr>
        <w:t>fait</w:t>
      </w:r>
      <w:ins w:id="64" w:author="Sophia Allouache" w:date="2014-09-16T17:18:00Z">
        <w:r w:rsidR="00F9346B">
          <w:rPr>
            <w:lang w:val="fr-FR"/>
          </w:rPr>
          <w:t xml:space="preserve"> </w:t>
        </w:r>
      </w:ins>
      <w:del w:id="65" w:author="Sophia Allouache" w:date="2014-09-16T17:18:00Z">
        <w:r w:rsidR="00A64237" w:rsidDel="00F9346B">
          <w:rPr>
            <w:lang w:val="fr-FR"/>
          </w:rPr>
          <w:delText>, pour vous,</w:delText>
        </w:r>
        <w:r w:rsidR="002A59F8" w:rsidDel="00F9346B">
          <w:rPr>
            <w:lang w:val="fr-FR"/>
          </w:rPr>
          <w:delText xml:space="preserve"> </w:delText>
        </w:r>
      </w:del>
      <w:del w:id="66" w:author="Sophia Allouache" w:date="2014-09-16T17:55:00Z">
        <w:r w:rsidR="002A59F8" w:rsidDel="009F7327">
          <w:rPr>
            <w:lang w:val="fr-FR"/>
          </w:rPr>
          <w:delText>de chaque événement</w:delText>
        </w:r>
      </w:del>
      <w:ins w:id="67" w:author="Sophia Allouache" w:date="2014-09-16T17:55:00Z">
        <w:r w:rsidR="009F7327">
          <w:rPr>
            <w:lang w:val="fr-FR"/>
          </w:rPr>
          <w:t xml:space="preserve">de </w:t>
        </w:r>
      </w:ins>
      <w:ins w:id="68" w:author="Sophia Allouache" w:date="2014-09-16T17:56:00Z">
        <w:r w:rsidR="009F7327">
          <w:rPr>
            <w:lang w:val="fr-FR"/>
          </w:rPr>
          <w:t>chaque</w:t>
        </w:r>
      </w:ins>
      <w:ins w:id="69" w:author="Sophia Allouache" w:date="2014-09-16T17:55:00Z">
        <w:r w:rsidR="009F7327">
          <w:rPr>
            <w:lang w:val="fr-FR"/>
          </w:rPr>
          <w:t xml:space="preserve"> escapade culturelle</w:t>
        </w:r>
      </w:ins>
      <w:r w:rsidR="002A59F8">
        <w:rPr>
          <w:lang w:val="fr-FR"/>
        </w:rPr>
        <w:t xml:space="preserve"> </w:t>
      </w:r>
      <w:r w:rsidR="00E06F2D">
        <w:rPr>
          <w:lang w:val="fr-FR"/>
        </w:rPr>
        <w:t>un</w:t>
      </w:r>
      <w:ins w:id="70" w:author="Sophia Allouache" w:date="2014-09-16T17:57:00Z">
        <w:r w:rsidR="009F7327">
          <w:rPr>
            <w:lang w:val="fr-FR"/>
          </w:rPr>
          <w:t xml:space="preserve"> moment unique</w:t>
        </w:r>
      </w:ins>
      <w:del w:id="71" w:author="Sophia Allouache" w:date="2014-09-16T17:56:00Z">
        <w:r w:rsidR="00E06F2D" w:rsidDel="009F7327">
          <w:rPr>
            <w:lang w:val="fr-FR"/>
          </w:rPr>
          <w:delText xml:space="preserve"> étonnement</w:delText>
        </w:r>
      </w:del>
      <w:r w:rsidR="00E06F2D">
        <w:rPr>
          <w:lang w:val="fr-FR"/>
        </w:rPr>
        <w:t>.</w:t>
      </w:r>
    </w:p>
    <w:p w14:paraId="101FFDA7" w14:textId="392F3809" w:rsidR="00C87B7F" w:rsidRDefault="00C87B7F" w:rsidP="00F93A00">
      <w:pPr>
        <w:rPr>
          <w:ins w:id="72" w:author="Sophia Allouache" w:date="2014-09-16T17:45:00Z"/>
          <w:lang w:val="fr-FR"/>
        </w:rPr>
      </w:pPr>
      <w:r>
        <w:rPr>
          <w:lang w:val="fr-FR"/>
        </w:rPr>
        <w:t>Laissez-vous surprendre</w:t>
      </w:r>
      <w:ins w:id="73" w:author="Sophia Allouache" w:date="2014-09-16T17:23:00Z">
        <w:r w:rsidR="005C32F3">
          <w:rPr>
            <w:lang w:val="fr-FR"/>
          </w:rPr>
          <w:t>.</w:t>
        </w:r>
      </w:ins>
    </w:p>
    <w:p w14:paraId="3551E3D6" w14:textId="77777777" w:rsidR="0015116D" w:rsidRPr="00BD4B68" w:rsidRDefault="0015116D" w:rsidP="00F93A00">
      <w:pPr>
        <w:rPr>
          <w:lang w:val="fr-FR"/>
        </w:rPr>
      </w:pPr>
    </w:p>
    <w:p w14:paraId="6E0A691F" w14:textId="77777777" w:rsidR="00FA188B" w:rsidRPr="00BD4B68" w:rsidRDefault="00721E6A" w:rsidP="00FA188B">
      <w:pPr>
        <w:pStyle w:val="Heading2"/>
        <w:rPr>
          <w:lang w:val="fr-FR"/>
        </w:rPr>
      </w:pPr>
      <w:r w:rsidRPr="00BD4B68">
        <w:rPr>
          <w:lang w:val="fr-FR"/>
        </w:rPr>
        <w:t>Passion</w:t>
      </w:r>
    </w:p>
    <w:p w14:paraId="206FB26A" w14:textId="77777777" w:rsidR="00FA188B" w:rsidRPr="00BD4B68" w:rsidRDefault="00FA188B" w:rsidP="00FA188B">
      <w:pPr>
        <w:rPr>
          <w:lang w:val="fr-FR"/>
        </w:rPr>
      </w:pPr>
    </w:p>
    <w:p w14:paraId="781C5290" w14:textId="7A95809A" w:rsidR="00A64AC4" w:rsidRPr="005A7C3F" w:rsidRDefault="00A64237" w:rsidP="00A64AC4">
      <w:pPr>
        <w:rPr>
          <w:lang w:val="fr-FR"/>
        </w:rPr>
      </w:pPr>
      <w:r>
        <w:rPr>
          <w:lang w:val="fr-FR"/>
        </w:rPr>
        <w:t>Partagez vos passions</w:t>
      </w:r>
      <w:r w:rsidR="00E06F2D">
        <w:rPr>
          <w:lang w:val="fr-FR"/>
        </w:rPr>
        <w:t xml:space="preserve"> </w:t>
      </w:r>
      <w:ins w:id="74" w:author="Sophia Allouache" w:date="2014-09-16T17:43:00Z">
        <w:r w:rsidR="0015116D">
          <w:rPr>
            <w:lang w:val="fr-FR"/>
          </w:rPr>
          <w:t xml:space="preserve">et plongez dans des univers inexplorés </w:t>
        </w:r>
      </w:ins>
      <w:r w:rsidR="00E06F2D">
        <w:rPr>
          <w:lang w:val="fr-FR"/>
        </w:rPr>
        <w:t xml:space="preserve">au sein du Cercle </w:t>
      </w:r>
      <w:proofErr w:type="spellStart"/>
      <w:r w:rsidR="00E06F2D">
        <w:rPr>
          <w:lang w:val="fr-FR"/>
        </w:rPr>
        <w:t>CultureSecrets</w:t>
      </w:r>
      <w:proofErr w:type="spellEnd"/>
      <w:r w:rsidR="00485396" w:rsidRPr="005A7C3F">
        <w:rPr>
          <w:lang w:val="fr-FR"/>
        </w:rPr>
        <w:t xml:space="preserve">. </w:t>
      </w:r>
    </w:p>
    <w:p w14:paraId="71985825" w14:textId="77777777" w:rsidR="00FA188B" w:rsidRPr="005A7C3F" w:rsidRDefault="00FA188B" w:rsidP="00FA188B">
      <w:pPr>
        <w:rPr>
          <w:lang w:val="fr-FR"/>
        </w:rPr>
      </w:pPr>
    </w:p>
    <w:p w14:paraId="7C7A6AC4" w14:textId="0B2B2C5D" w:rsidR="00F93A00" w:rsidRPr="004348C3" w:rsidDel="0015116D" w:rsidRDefault="00F93A00" w:rsidP="00FA188B">
      <w:pPr>
        <w:pStyle w:val="Heading2"/>
        <w:rPr>
          <w:del w:id="75" w:author="Sophia Allouache" w:date="2014-09-16T17:47:00Z"/>
          <w:lang w:val="fr-FR"/>
        </w:rPr>
      </w:pPr>
      <w:del w:id="76" w:author="Sophia Allouache" w:date="2014-09-16T17:47:00Z">
        <w:r w:rsidRPr="004348C3" w:rsidDel="0015116D">
          <w:rPr>
            <w:lang w:val="fr-FR"/>
          </w:rPr>
          <w:delText>Privilèges</w:delText>
        </w:r>
      </w:del>
    </w:p>
    <w:p w14:paraId="7F5ECD9F" w14:textId="1251A4F5" w:rsidR="00F93A00" w:rsidRPr="004348C3" w:rsidDel="0015116D" w:rsidRDefault="00F93A00" w:rsidP="00F93A00">
      <w:pPr>
        <w:rPr>
          <w:del w:id="77" w:author="Sophia Allouache" w:date="2014-09-16T17:47:00Z"/>
          <w:lang w:val="fr-FR"/>
        </w:rPr>
      </w:pPr>
    </w:p>
    <w:p w14:paraId="5FBAFC57" w14:textId="732A1186" w:rsidR="00FA188B" w:rsidRPr="00065A16" w:rsidDel="0015116D" w:rsidRDefault="00FE5DD7" w:rsidP="00241185">
      <w:pPr>
        <w:rPr>
          <w:del w:id="78" w:author="Sophia Allouache" w:date="2014-09-16T17:47:00Z"/>
          <w:lang w:val="fr-FR"/>
        </w:rPr>
      </w:pPr>
      <w:del w:id="79" w:author="Sophia Allouache" w:date="2014-09-16T17:47:00Z">
        <w:r w:rsidDel="0015116D">
          <w:rPr>
            <w:lang w:val="fr-FR"/>
          </w:rPr>
          <w:delText xml:space="preserve">Donnez un autre sens à votre visite : profitez de conditions uniques. </w:delText>
        </w:r>
      </w:del>
    </w:p>
    <w:p w14:paraId="1330CD1B" w14:textId="2FEF410F" w:rsidR="00286E7B" w:rsidRPr="004348C3" w:rsidDel="0015116D" w:rsidRDefault="00286E7B" w:rsidP="005042AB">
      <w:pPr>
        <w:rPr>
          <w:del w:id="80" w:author="Sophia Allouache" w:date="2014-09-16T17:47:00Z"/>
          <w:lang w:val="fr-FR"/>
        </w:rPr>
      </w:pPr>
    </w:p>
    <w:p w14:paraId="523949AB" w14:textId="77777777" w:rsidR="00A30E94" w:rsidRPr="004348C3" w:rsidRDefault="00A30E94" w:rsidP="00A30E94">
      <w:pPr>
        <w:pStyle w:val="Heading1"/>
        <w:rPr>
          <w:lang w:val="fr-FR"/>
        </w:rPr>
      </w:pPr>
      <w:r w:rsidRPr="004348C3">
        <w:rPr>
          <w:lang w:val="fr-FR"/>
        </w:rPr>
        <w:t>L’application</w:t>
      </w:r>
    </w:p>
    <w:p w14:paraId="7ACBFC2F" w14:textId="77777777" w:rsidR="00A30E94" w:rsidRPr="004348C3" w:rsidRDefault="00A30E94" w:rsidP="00241B86">
      <w:pPr>
        <w:rPr>
          <w:lang w:val="fr-FR"/>
        </w:rPr>
      </w:pPr>
    </w:p>
    <w:p w14:paraId="7E9699D2" w14:textId="265EF3F0" w:rsidR="00A30E94" w:rsidRPr="00065A16" w:rsidRDefault="00A30E94" w:rsidP="00241B86">
      <w:pPr>
        <w:rPr>
          <w:lang w:val="fr-FR"/>
        </w:rPr>
      </w:pPr>
      <w:r w:rsidRPr="00065A16">
        <w:rPr>
          <w:lang w:val="fr-FR"/>
        </w:rPr>
        <w:t xml:space="preserve">Titre : </w:t>
      </w:r>
      <w:r w:rsidR="0028522C">
        <w:rPr>
          <w:lang w:val="fr-FR"/>
        </w:rPr>
        <w:t>A portée de main</w:t>
      </w:r>
      <w:r w:rsidR="00C87B7F">
        <w:rPr>
          <w:lang w:val="fr-FR"/>
        </w:rPr>
        <w:t xml:space="preserve"> pour notre Cercle</w:t>
      </w:r>
    </w:p>
    <w:p w14:paraId="72980C24" w14:textId="77777777" w:rsidR="00A30E94" w:rsidRPr="00BD4B68" w:rsidRDefault="00A30E94" w:rsidP="00241B86">
      <w:pPr>
        <w:rPr>
          <w:lang w:val="fr-FR"/>
        </w:rPr>
      </w:pPr>
    </w:p>
    <w:p w14:paraId="573E98B7" w14:textId="77777777" w:rsidR="00241B86" w:rsidRPr="005A7C3F" w:rsidRDefault="00241B86" w:rsidP="00241B86">
      <w:pPr>
        <w:rPr>
          <w:lang w:val="fr-FR"/>
        </w:rPr>
      </w:pPr>
    </w:p>
    <w:p w14:paraId="1775952D" w14:textId="4A3B9C23" w:rsidR="00241B86" w:rsidRPr="005A7C3F" w:rsidRDefault="00241B86" w:rsidP="00241B86">
      <w:pPr>
        <w:rPr>
          <w:lang w:val="fr-FR"/>
        </w:rPr>
      </w:pPr>
      <w:r w:rsidRPr="005A7C3F">
        <w:rPr>
          <w:lang w:val="fr-FR"/>
        </w:rPr>
        <w:t xml:space="preserve">- </w:t>
      </w:r>
      <w:r w:rsidR="00C87B7F">
        <w:rPr>
          <w:lang w:val="fr-FR"/>
        </w:rPr>
        <w:t xml:space="preserve">Des </w:t>
      </w:r>
      <w:r w:rsidRPr="005A7C3F">
        <w:rPr>
          <w:lang w:val="fr-FR"/>
        </w:rPr>
        <w:t>év</w:t>
      </w:r>
      <w:r w:rsidR="00065A16">
        <w:rPr>
          <w:lang w:val="fr-FR"/>
        </w:rPr>
        <w:t>è</w:t>
      </w:r>
      <w:r w:rsidRPr="005A7C3F">
        <w:rPr>
          <w:lang w:val="fr-FR"/>
        </w:rPr>
        <w:t>neme</w:t>
      </w:r>
      <w:r w:rsidR="00A30E94" w:rsidRPr="005A7C3F">
        <w:rPr>
          <w:lang w:val="fr-FR"/>
        </w:rPr>
        <w:t>nts secrets à Paris</w:t>
      </w:r>
      <w:r w:rsidR="00A30E94" w:rsidRPr="005A7C3F">
        <w:rPr>
          <w:lang w:val="fr-FR"/>
        </w:rPr>
        <w:br/>
        <w:t xml:space="preserve">- </w:t>
      </w:r>
      <w:r w:rsidR="00C87B7F">
        <w:rPr>
          <w:lang w:val="fr-FR"/>
        </w:rPr>
        <w:t>Un service</w:t>
      </w:r>
      <w:r w:rsidRPr="004348C3">
        <w:rPr>
          <w:lang w:val="fr-FR"/>
        </w:rPr>
        <w:t xml:space="preserve"> exclusif</w:t>
      </w:r>
      <w:r w:rsidRPr="004348C3">
        <w:rPr>
          <w:lang w:val="fr-FR"/>
        </w:rPr>
        <w:br/>
        <w:t xml:space="preserve">- </w:t>
      </w:r>
      <w:r w:rsidR="00C87B7F">
        <w:rPr>
          <w:lang w:val="fr-FR"/>
        </w:rPr>
        <w:t>Un</w:t>
      </w:r>
      <w:ins w:id="81" w:author="Sophia Allouache" w:date="2014-09-16T18:01:00Z">
        <w:r w:rsidR="00E21286">
          <w:rPr>
            <w:lang w:val="fr-FR"/>
          </w:rPr>
          <w:t>e réservation et un</w:t>
        </w:r>
      </w:ins>
      <w:r w:rsidR="00C87B7F">
        <w:rPr>
          <w:lang w:val="fr-FR"/>
        </w:rPr>
        <w:t xml:space="preserve"> paiement immédiat</w:t>
      </w:r>
      <w:ins w:id="82" w:author="Sophia Allouache" w:date="2014-09-16T18:01:00Z">
        <w:r w:rsidR="00E21286">
          <w:rPr>
            <w:lang w:val="fr-FR"/>
          </w:rPr>
          <w:t>s</w:t>
        </w:r>
      </w:ins>
      <w:del w:id="83" w:author="Sophia Allouache" w:date="2014-09-16T18:01:00Z">
        <w:r w:rsidR="005A7C3F" w:rsidRPr="005A7C3F" w:rsidDel="00E21286">
          <w:rPr>
            <w:lang w:val="fr-FR"/>
          </w:rPr>
          <w:delText xml:space="preserve"> </w:delText>
        </w:r>
      </w:del>
    </w:p>
    <w:p w14:paraId="3A696DE9" w14:textId="3F07560C" w:rsidR="00A30E94" w:rsidRPr="005A7C3F" w:rsidRDefault="00C87B7F" w:rsidP="00A30E94">
      <w:pPr>
        <w:pStyle w:val="Heading1"/>
        <w:rPr>
          <w:lang w:val="fr-FR"/>
        </w:rPr>
      </w:pPr>
      <w:r w:rsidRPr="005A7C3F" w:rsidDel="00C87B7F">
        <w:rPr>
          <w:lang w:val="fr-FR"/>
        </w:rPr>
        <w:t xml:space="preserve"> </w:t>
      </w:r>
      <w:r w:rsidR="00A30E94" w:rsidRPr="005A7C3F">
        <w:rPr>
          <w:lang w:val="fr-FR"/>
        </w:rPr>
        <w:t>(</w:t>
      </w:r>
      <w:proofErr w:type="gramStart"/>
      <w:r w:rsidR="00A30E94" w:rsidRPr="005A7C3F">
        <w:rPr>
          <w:lang w:val="fr-FR"/>
        </w:rPr>
        <w:t>bandeau</w:t>
      </w:r>
      <w:proofErr w:type="gramEnd"/>
      <w:r w:rsidR="00A30E94" w:rsidRPr="005A7C3F">
        <w:rPr>
          <w:lang w:val="fr-FR"/>
        </w:rPr>
        <w:t xml:space="preserve"> </w:t>
      </w:r>
      <w:r w:rsidR="002A59F8">
        <w:rPr>
          <w:lang w:val="fr-FR"/>
        </w:rPr>
        <w:t>rouge</w:t>
      </w:r>
      <w:r w:rsidR="00A30E94" w:rsidRPr="005A7C3F">
        <w:rPr>
          <w:lang w:val="fr-FR"/>
        </w:rPr>
        <w:t>)</w:t>
      </w:r>
    </w:p>
    <w:p w14:paraId="79AA510B" w14:textId="77777777" w:rsidR="00A30E94" w:rsidRPr="005A7C3F" w:rsidRDefault="00A30E94">
      <w:pPr>
        <w:rPr>
          <w:lang w:val="fr-FR"/>
        </w:rPr>
      </w:pPr>
    </w:p>
    <w:p w14:paraId="340F7464" w14:textId="77777777" w:rsidR="00C87B7F" w:rsidRDefault="00C87B7F">
      <w:pPr>
        <w:rPr>
          <w:lang w:val="fr-FR"/>
        </w:rPr>
      </w:pPr>
    </w:p>
    <w:p w14:paraId="0515311C" w14:textId="401100EC" w:rsidR="005A7687" w:rsidRDefault="00E21286">
      <w:pPr>
        <w:rPr>
          <w:lang w:val="fr-FR"/>
        </w:rPr>
      </w:pPr>
      <w:ins w:id="84" w:author="Sophia Allouache" w:date="2014-09-16T18:01:00Z">
        <w:r>
          <w:rPr>
            <w:lang w:val="fr-FR"/>
          </w:rPr>
          <w:t>G</w:t>
        </w:r>
      </w:ins>
      <w:del w:id="85" w:author="Sophia Allouache" w:date="2014-09-16T18:01:00Z">
        <w:r w:rsidR="005A7687" w:rsidDel="00E21286">
          <w:rPr>
            <w:lang w:val="fr-FR"/>
          </w:rPr>
          <w:delText>Vivez g</w:delText>
        </w:r>
      </w:del>
      <w:r w:rsidR="005A7687">
        <w:rPr>
          <w:lang w:val="fr-FR"/>
        </w:rPr>
        <w:t xml:space="preserve">râce à </w:t>
      </w:r>
      <w:proofErr w:type="spellStart"/>
      <w:r w:rsidR="005A7687">
        <w:rPr>
          <w:lang w:val="fr-FR"/>
        </w:rPr>
        <w:t>CultureSecrets</w:t>
      </w:r>
      <w:proofErr w:type="spellEnd"/>
      <w:ins w:id="86" w:author="Sophia Allouache" w:date="2014-09-16T18:01:00Z">
        <w:r>
          <w:rPr>
            <w:lang w:val="fr-FR"/>
          </w:rPr>
          <w:t>, vivez</w:t>
        </w:r>
      </w:ins>
      <w:r w:rsidR="005A7687">
        <w:rPr>
          <w:lang w:val="fr-FR"/>
        </w:rPr>
        <w:t xml:space="preserve"> des expériences uniques : vi</w:t>
      </w:r>
      <w:r w:rsidR="00C87B7F">
        <w:rPr>
          <w:lang w:val="fr-FR"/>
        </w:rPr>
        <w:t>sites</w:t>
      </w:r>
      <w:r w:rsidR="005A7687">
        <w:rPr>
          <w:lang w:val="fr-FR"/>
        </w:rPr>
        <w:t xml:space="preserve"> privées, </w:t>
      </w:r>
      <w:ins w:id="87" w:author="Sophia Allouache" w:date="2014-09-16T18:01:00Z">
        <w:r>
          <w:rPr>
            <w:lang w:val="fr-FR"/>
          </w:rPr>
          <w:t xml:space="preserve">découverte de lieux uniques, </w:t>
        </w:r>
      </w:ins>
      <w:r w:rsidR="005A7687">
        <w:rPr>
          <w:lang w:val="fr-FR"/>
        </w:rPr>
        <w:t xml:space="preserve">rencontres </w:t>
      </w:r>
      <w:r w:rsidR="00C87B7F">
        <w:rPr>
          <w:lang w:val="fr-FR"/>
        </w:rPr>
        <w:t>confidentielles, soirées d’exception</w:t>
      </w:r>
      <w:del w:id="88" w:author="Sophia Allouache" w:date="2014-09-16T18:02:00Z">
        <w:r w:rsidR="005A7687" w:rsidDel="00E21286">
          <w:rPr>
            <w:lang w:val="fr-FR"/>
          </w:rPr>
          <w:delText xml:space="preserve"> dans des lieux uniques</w:delText>
        </w:r>
      </w:del>
      <w:r w:rsidR="005A7687">
        <w:rPr>
          <w:lang w:val="fr-FR"/>
        </w:rPr>
        <w:t>…</w:t>
      </w:r>
    </w:p>
    <w:p w14:paraId="346FB297" w14:textId="152F0767" w:rsidR="00C87B7F" w:rsidRDefault="00E0256A">
      <w:pPr>
        <w:rPr>
          <w:lang w:val="fr-FR"/>
        </w:rPr>
      </w:pPr>
      <w:proofErr w:type="spellStart"/>
      <w:ins w:id="89" w:author="Sophia Allouache" w:date="2014-09-16T19:04:00Z">
        <w:r>
          <w:rPr>
            <w:lang w:val="fr-FR"/>
          </w:rPr>
          <w:t>CultureSecrets</w:t>
        </w:r>
        <w:proofErr w:type="spellEnd"/>
        <w:r>
          <w:rPr>
            <w:lang w:val="fr-FR"/>
          </w:rPr>
          <w:t xml:space="preserve"> c’est u</w:t>
        </w:r>
      </w:ins>
      <w:del w:id="90" w:author="Sophia Allouache" w:date="2014-09-16T19:04:00Z">
        <w:r w:rsidR="005A7687" w:rsidDel="00E0256A">
          <w:rPr>
            <w:lang w:val="fr-FR"/>
          </w:rPr>
          <w:delText>U</w:delText>
        </w:r>
      </w:del>
      <w:r w:rsidR="005A7687">
        <w:rPr>
          <w:lang w:val="fr-FR"/>
        </w:rPr>
        <w:t>n accès instantané aux secrets culturels les mieux gardés de Paris</w:t>
      </w:r>
      <w:r w:rsidR="00C87B7F">
        <w:rPr>
          <w:lang w:val="fr-FR"/>
        </w:rPr>
        <w:t>.</w:t>
      </w:r>
    </w:p>
    <w:p w14:paraId="3E8845BA" w14:textId="77777777" w:rsidR="00C87B7F" w:rsidRDefault="00C87B7F">
      <w:pPr>
        <w:rPr>
          <w:lang w:val="fr-FR"/>
        </w:rPr>
      </w:pPr>
    </w:p>
    <w:p w14:paraId="323BDC1A" w14:textId="77777777" w:rsidR="00C87B7F" w:rsidRDefault="00C87B7F">
      <w:pPr>
        <w:rPr>
          <w:lang w:val="fr-FR"/>
        </w:rPr>
      </w:pPr>
    </w:p>
    <w:p w14:paraId="3D77B2B4" w14:textId="77777777" w:rsidR="00C87B7F" w:rsidRDefault="00C87B7F">
      <w:pPr>
        <w:rPr>
          <w:lang w:val="fr-FR"/>
        </w:rPr>
      </w:pPr>
    </w:p>
    <w:p w14:paraId="537E8D58" w14:textId="39013B8A" w:rsidR="00F44454" w:rsidRDefault="00F4445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fr-FR"/>
        </w:rPr>
      </w:pPr>
      <w:r w:rsidRPr="00F4445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fr-FR"/>
        </w:rPr>
        <w:t xml:space="preserve">Galerie de photos des évènements (passés et futurs) </w:t>
      </w:r>
    </w:p>
    <w:p w14:paraId="7D119167" w14:textId="77777777" w:rsidR="005E0131" w:rsidRDefault="005E013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fr-FR"/>
        </w:rPr>
      </w:pPr>
    </w:p>
    <w:p w14:paraId="2604101C" w14:textId="0D7A9256" w:rsidR="005E0131" w:rsidRDefault="005E0131">
      <w:pPr>
        <w:rPr>
          <w:i/>
          <w:lang w:val="fr-FR"/>
        </w:rPr>
      </w:pPr>
      <w:r w:rsidRPr="005E0131">
        <w:rPr>
          <w:i/>
          <w:lang w:val="fr-FR"/>
        </w:rPr>
        <w:t>A placer les photos des évènements suivants</w:t>
      </w:r>
      <w:r w:rsidR="009A6900">
        <w:rPr>
          <w:i/>
          <w:lang w:val="fr-FR"/>
        </w:rPr>
        <w:t xml:space="preserve"> (à reprendre éléments de </w:t>
      </w:r>
      <w:proofErr w:type="spellStart"/>
      <w:r w:rsidR="009A6900">
        <w:rPr>
          <w:i/>
          <w:lang w:val="fr-FR"/>
        </w:rPr>
        <w:t>contenfull</w:t>
      </w:r>
      <w:proofErr w:type="spellEnd"/>
      <w:r w:rsidR="008F4491">
        <w:rPr>
          <w:i/>
          <w:lang w:val="fr-FR"/>
        </w:rPr>
        <w:t xml:space="preserve"> : </w:t>
      </w:r>
      <w:r w:rsidR="00F27FD3">
        <w:rPr>
          <w:i/>
          <w:lang w:val="fr-FR"/>
        </w:rPr>
        <w:t>Secret 001+</w:t>
      </w:r>
      <w:r w:rsidR="008F4491">
        <w:rPr>
          <w:i/>
          <w:lang w:val="fr-FR"/>
        </w:rPr>
        <w:t xml:space="preserve">Titre + sous titre </w:t>
      </w:r>
      <w:r w:rsidR="00F27FD3">
        <w:rPr>
          <w:i/>
          <w:lang w:val="fr-FR"/>
        </w:rPr>
        <w:t>et les #</w:t>
      </w:r>
      <w:proofErr w:type="gramStart"/>
      <w:r w:rsidR="009A6900">
        <w:rPr>
          <w:i/>
          <w:lang w:val="fr-FR"/>
        </w:rPr>
        <w:t xml:space="preserve">) </w:t>
      </w:r>
      <w:r w:rsidRPr="005E0131">
        <w:rPr>
          <w:i/>
          <w:lang w:val="fr-FR"/>
        </w:rPr>
        <w:t> :</w:t>
      </w:r>
      <w:proofErr w:type="gramEnd"/>
      <w:r w:rsidRPr="005E0131">
        <w:rPr>
          <w:i/>
          <w:lang w:val="fr-FR"/>
        </w:rPr>
        <w:t xml:space="preserve"> </w:t>
      </w:r>
    </w:p>
    <w:p w14:paraId="12F9A372" w14:textId="77777777" w:rsidR="009A6900" w:rsidRDefault="009A6900">
      <w:pPr>
        <w:rPr>
          <w:i/>
          <w:lang w:val="fr-FR"/>
        </w:rPr>
      </w:pPr>
    </w:p>
    <w:p w14:paraId="13AE817C" w14:textId="77777777" w:rsidR="00923E99" w:rsidRPr="00DF304A" w:rsidRDefault="009A6900" w:rsidP="00DF304A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DF304A">
        <w:rPr>
          <w:lang w:val="fr-FR"/>
        </w:rPr>
        <w:t>Lasco</w:t>
      </w:r>
      <w:proofErr w:type="spellEnd"/>
      <w:r w:rsidRPr="00DF304A">
        <w:rPr>
          <w:lang w:val="fr-FR"/>
        </w:rPr>
        <w:t xml:space="preserve"> Projet au Palais de Tokyo</w:t>
      </w:r>
    </w:p>
    <w:p w14:paraId="6FEC8DB9" w14:textId="23A797E0" w:rsidR="009A6900" w:rsidRPr="00DF304A" w:rsidRDefault="00923E99" w:rsidP="00DF304A">
      <w:pPr>
        <w:pStyle w:val="ListParagraph"/>
        <w:numPr>
          <w:ilvl w:val="0"/>
          <w:numId w:val="1"/>
        </w:numPr>
        <w:rPr>
          <w:lang w:val="fr-FR"/>
        </w:rPr>
      </w:pPr>
      <w:r w:rsidRPr="00DF304A">
        <w:rPr>
          <w:lang w:val="fr-FR"/>
        </w:rPr>
        <w:t xml:space="preserve">Gérard </w:t>
      </w:r>
      <w:proofErr w:type="spellStart"/>
      <w:r w:rsidRPr="00DF304A">
        <w:rPr>
          <w:lang w:val="fr-FR"/>
        </w:rPr>
        <w:t>Uféras</w:t>
      </w:r>
      <w:proofErr w:type="spellEnd"/>
    </w:p>
    <w:p w14:paraId="3CD6528C" w14:textId="77777777" w:rsidR="00923E99" w:rsidRPr="00DF304A" w:rsidRDefault="00923E99" w:rsidP="00DF304A">
      <w:pPr>
        <w:pStyle w:val="ListParagraph"/>
        <w:numPr>
          <w:ilvl w:val="0"/>
          <w:numId w:val="1"/>
        </w:numPr>
        <w:rPr>
          <w:lang w:val="fr-FR"/>
        </w:rPr>
      </w:pPr>
      <w:r w:rsidRPr="00DF304A">
        <w:rPr>
          <w:lang w:val="fr-FR"/>
        </w:rPr>
        <w:t xml:space="preserve">Le mal pour le bien chez </w:t>
      </w:r>
      <w:proofErr w:type="spellStart"/>
      <w:r w:rsidRPr="00DF304A">
        <w:rPr>
          <w:lang w:val="fr-FR"/>
        </w:rPr>
        <w:t>Tajan</w:t>
      </w:r>
      <w:proofErr w:type="spellEnd"/>
      <w:r w:rsidRPr="00DF304A">
        <w:rPr>
          <w:lang w:val="fr-FR"/>
        </w:rPr>
        <w:t xml:space="preserve"> avec </w:t>
      </w:r>
      <w:proofErr w:type="spellStart"/>
      <w:r w:rsidRPr="00DF304A">
        <w:rPr>
          <w:lang w:val="fr-FR"/>
        </w:rPr>
        <w:t>Diney</w:t>
      </w:r>
      <w:proofErr w:type="spellEnd"/>
      <w:r w:rsidRPr="00DF304A">
        <w:rPr>
          <w:lang w:val="fr-FR"/>
        </w:rPr>
        <w:t xml:space="preserve"> </w:t>
      </w:r>
    </w:p>
    <w:p w14:paraId="030A9D0F" w14:textId="21602383" w:rsidR="009A6900" w:rsidRPr="00DF304A" w:rsidRDefault="009A6900" w:rsidP="00DF304A">
      <w:pPr>
        <w:pStyle w:val="ListParagraph"/>
        <w:numPr>
          <w:ilvl w:val="0"/>
          <w:numId w:val="1"/>
        </w:numPr>
        <w:rPr>
          <w:lang w:val="fr-FR"/>
        </w:rPr>
      </w:pPr>
      <w:r w:rsidRPr="00DF304A">
        <w:rPr>
          <w:lang w:val="fr-FR"/>
        </w:rPr>
        <w:t xml:space="preserve">Pièce du </w:t>
      </w:r>
      <w:proofErr w:type="spellStart"/>
      <w:r w:rsidRPr="00DF304A">
        <w:rPr>
          <w:lang w:val="fr-FR"/>
        </w:rPr>
        <w:t>Watermill</w:t>
      </w:r>
      <w:proofErr w:type="spellEnd"/>
      <w:r w:rsidRPr="00DF304A">
        <w:rPr>
          <w:lang w:val="fr-FR"/>
        </w:rPr>
        <w:t xml:space="preserve"> – pièce dirigée par Bob Wilson au Palais de Tokyo</w:t>
      </w:r>
    </w:p>
    <w:p w14:paraId="7220212C" w14:textId="4E732C3F" w:rsidR="005E0131" w:rsidRPr="00DF304A" w:rsidRDefault="005E0131" w:rsidP="00DF304A">
      <w:pPr>
        <w:pStyle w:val="ListParagraph"/>
        <w:numPr>
          <w:ilvl w:val="0"/>
          <w:numId w:val="1"/>
        </w:numPr>
        <w:rPr>
          <w:lang w:val="fr-FR"/>
        </w:rPr>
      </w:pPr>
      <w:r w:rsidRPr="00DF304A">
        <w:rPr>
          <w:lang w:val="fr-FR"/>
        </w:rPr>
        <w:t>Miguel Chevalier</w:t>
      </w:r>
    </w:p>
    <w:p w14:paraId="0B546C28" w14:textId="6F7A2192" w:rsidR="005E0131" w:rsidRPr="00DF304A" w:rsidRDefault="005E0131" w:rsidP="00DF304A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DF304A">
        <w:rPr>
          <w:lang w:val="fr-FR"/>
        </w:rPr>
        <w:t>Gazilia</w:t>
      </w:r>
      <w:proofErr w:type="spellEnd"/>
    </w:p>
    <w:p w14:paraId="0339FB96" w14:textId="77777777" w:rsidR="00F27FD3" w:rsidRDefault="00F27FD3">
      <w:pPr>
        <w:rPr>
          <w:i/>
          <w:lang w:val="fr-FR"/>
        </w:rPr>
      </w:pPr>
    </w:p>
    <w:p w14:paraId="324CB2ED" w14:textId="34CAAE55" w:rsidR="00F27FD3" w:rsidRPr="00CB1E30" w:rsidRDefault="00F27FD3">
      <w:pPr>
        <w:rPr>
          <w:lang w:val="fr-FR"/>
        </w:rPr>
      </w:pPr>
      <w:proofErr w:type="gramStart"/>
      <w:r w:rsidRPr="00CB1E30">
        <w:rPr>
          <w:lang w:val="fr-FR"/>
        </w:rPr>
        <w:t>les</w:t>
      </w:r>
      <w:proofErr w:type="gramEnd"/>
      <w:r w:rsidRPr="00CB1E30">
        <w:rPr>
          <w:lang w:val="fr-FR"/>
        </w:rPr>
        <w:t xml:space="preserve"> éléments futurs</w:t>
      </w:r>
      <w:r w:rsidR="000667F5">
        <w:rPr>
          <w:lang w:val="fr-FR"/>
        </w:rPr>
        <w:t xml:space="preserve"> en « </w:t>
      </w:r>
      <w:proofErr w:type="spellStart"/>
      <w:r w:rsidR="000667F5">
        <w:rPr>
          <w:lang w:val="fr-FR"/>
        </w:rPr>
        <w:t>teasing</w:t>
      </w:r>
      <w:proofErr w:type="spellEnd"/>
      <w:r w:rsidR="000667F5">
        <w:rPr>
          <w:lang w:val="fr-FR"/>
        </w:rPr>
        <w:t> »</w:t>
      </w:r>
      <w:r w:rsidRPr="00CB1E30">
        <w:rPr>
          <w:lang w:val="fr-FR"/>
        </w:rPr>
        <w:t xml:space="preserve"> : </w:t>
      </w:r>
    </w:p>
    <w:p w14:paraId="6EF2227A" w14:textId="463984D4" w:rsidR="00F27FD3" w:rsidRDefault="00F27FD3">
      <w:pPr>
        <w:rPr>
          <w:i/>
          <w:lang w:val="fr-FR"/>
        </w:rPr>
      </w:pPr>
      <w:proofErr w:type="gramStart"/>
      <w:r>
        <w:rPr>
          <w:i/>
          <w:lang w:val="fr-FR"/>
        </w:rPr>
        <w:t>sur</w:t>
      </w:r>
      <w:proofErr w:type="gramEnd"/>
      <w:r>
        <w:rPr>
          <w:i/>
          <w:lang w:val="fr-FR"/>
        </w:rPr>
        <w:t xml:space="preserve"> fond définit par Alexandre écrire les infos suivantes</w:t>
      </w:r>
      <w:r w:rsidR="00CB1E30">
        <w:rPr>
          <w:i/>
          <w:lang w:val="fr-FR"/>
        </w:rPr>
        <w:t xml:space="preserve"> systématiquement</w:t>
      </w:r>
      <w:r>
        <w:rPr>
          <w:i/>
          <w:lang w:val="fr-FR"/>
        </w:rPr>
        <w:t xml:space="preserve"> : </w:t>
      </w:r>
    </w:p>
    <w:p w14:paraId="04C9A131" w14:textId="77777777" w:rsidR="00CB1E30" w:rsidRDefault="00CB1E30">
      <w:pPr>
        <w:rPr>
          <w:i/>
          <w:lang w:val="fr-FR"/>
        </w:rPr>
      </w:pPr>
    </w:p>
    <w:p w14:paraId="559DD5B9" w14:textId="57BD9443" w:rsidR="00F27FD3" w:rsidRDefault="00F27FD3">
      <w:pPr>
        <w:rPr>
          <w:i/>
          <w:lang w:val="fr-FR"/>
        </w:rPr>
      </w:pPr>
      <w:r>
        <w:rPr>
          <w:i/>
          <w:lang w:val="fr-FR"/>
        </w:rPr>
        <w:t>Secrets X</w:t>
      </w:r>
    </w:p>
    <w:p w14:paraId="1E7EA7DF" w14:textId="2D23490E" w:rsidR="00F27FD3" w:rsidRDefault="00F27FD3">
      <w:pPr>
        <w:rPr>
          <w:i/>
          <w:lang w:val="fr-FR"/>
        </w:rPr>
      </w:pPr>
      <w:r>
        <w:rPr>
          <w:i/>
          <w:lang w:val="fr-FR"/>
        </w:rPr>
        <w:t xml:space="preserve">Date </w:t>
      </w:r>
    </w:p>
    <w:p w14:paraId="2897845C" w14:textId="21593BDB" w:rsidR="00F27FD3" w:rsidRDefault="00F27FD3">
      <w:pPr>
        <w:rPr>
          <w:i/>
          <w:lang w:val="fr-FR"/>
        </w:rPr>
      </w:pPr>
      <w:r>
        <w:rPr>
          <w:i/>
          <w:lang w:val="fr-FR"/>
        </w:rPr>
        <w:t>#</w:t>
      </w:r>
    </w:p>
    <w:p w14:paraId="1EEDBC30" w14:textId="7759FFCC" w:rsidR="00F27FD3" w:rsidRDefault="00F27FD3">
      <w:pPr>
        <w:rPr>
          <w:i/>
          <w:lang w:val="fr-FR"/>
        </w:rPr>
      </w:pPr>
      <w:r>
        <w:rPr>
          <w:i/>
          <w:lang w:val="fr-FR"/>
        </w:rPr>
        <w:t>+ nombre de places</w:t>
      </w:r>
    </w:p>
    <w:p w14:paraId="52B71AA3" w14:textId="77777777" w:rsidR="00F27FD3" w:rsidRDefault="00F27FD3">
      <w:pPr>
        <w:rPr>
          <w:i/>
          <w:lang w:val="fr-FR"/>
        </w:rPr>
      </w:pPr>
    </w:p>
    <w:p w14:paraId="5585BDD9" w14:textId="614DE7FC" w:rsidR="00F27FD3" w:rsidRDefault="00F27FD3">
      <w:pPr>
        <w:rPr>
          <w:lang w:val="fr-FR"/>
        </w:rPr>
      </w:pPr>
      <w:r>
        <w:rPr>
          <w:lang w:val="fr-FR"/>
        </w:rPr>
        <w:t>Aux dates suivante</w:t>
      </w:r>
      <w:r w:rsidR="00CB1E30">
        <w:rPr>
          <w:lang w:val="fr-FR"/>
        </w:rPr>
        <w:t>s</w:t>
      </w:r>
      <w:r>
        <w:rPr>
          <w:lang w:val="fr-FR"/>
        </w:rPr>
        <w:t xml:space="preserve">: </w:t>
      </w:r>
    </w:p>
    <w:p w14:paraId="2DABB97F" w14:textId="5F2ED0D5" w:rsidR="00F27FD3" w:rsidRPr="00DF304A" w:rsidRDefault="00F27FD3" w:rsidP="00DF304A">
      <w:pPr>
        <w:pStyle w:val="ListParagraph"/>
        <w:numPr>
          <w:ilvl w:val="0"/>
          <w:numId w:val="2"/>
        </w:numPr>
        <w:rPr>
          <w:lang w:val="fr-FR"/>
        </w:rPr>
      </w:pPr>
      <w:r w:rsidRPr="00DF304A">
        <w:rPr>
          <w:lang w:val="fr-FR"/>
        </w:rPr>
        <w:t>16 octobre</w:t>
      </w:r>
    </w:p>
    <w:p w14:paraId="56B0FEE1" w14:textId="1D6ED9EB" w:rsidR="00F27FD3" w:rsidRPr="00DF304A" w:rsidRDefault="00F27FD3" w:rsidP="00DF304A">
      <w:pPr>
        <w:pStyle w:val="ListParagraph"/>
        <w:numPr>
          <w:ilvl w:val="0"/>
          <w:numId w:val="2"/>
        </w:numPr>
        <w:rPr>
          <w:lang w:val="fr-FR"/>
        </w:rPr>
      </w:pPr>
      <w:r w:rsidRPr="00DF304A">
        <w:rPr>
          <w:lang w:val="fr-FR"/>
        </w:rPr>
        <w:t xml:space="preserve">25 octobre </w:t>
      </w:r>
    </w:p>
    <w:p w14:paraId="220E6614" w14:textId="76432350" w:rsidR="00F27FD3" w:rsidRPr="00DF304A" w:rsidRDefault="00F27FD3" w:rsidP="00DF304A">
      <w:pPr>
        <w:pStyle w:val="ListParagraph"/>
        <w:numPr>
          <w:ilvl w:val="0"/>
          <w:numId w:val="2"/>
        </w:numPr>
        <w:rPr>
          <w:lang w:val="fr-FR"/>
        </w:rPr>
      </w:pPr>
      <w:r w:rsidRPr="00DF304A">
        <w:rPr>
          <w:lang w:val="fr-FR"/>
        </w:rPr>
        <w:t xml:space="preserve">7 novembre </w:t>
      </w:r>
    </w:p>
    <w:p w14:paraId="40AADF3E" w14:textId="77777777" w:rsidR="00F27FD3" w:rsidRPr="00E44B4E" w:rsidRDefault="00F27FD3">
      <w:pPr>
        <w:rPr>
          <w:lang w:val="fr-FR"/>
        </w:rPr>
      </w:pPr>
    </w:p>
    <w:p w14:paraId="0941ED5E" w14:textId="77777777" w:rsidR="00CC34C6" w:rsidRPr="005A7C3F" w:rsidRDefault="00A93D93" w:rsidP="00CC34C6">
      <w:pPr>
        <w:pStyle w:val="Heading1"/>
        <w:rPr>
          <w:lang w:val="fr-FR"/>
        </w:rPr>
      </w:pPr>
      <w:r>
        <w:rPr>
          <w:lang w:val="fr-FR"/>
        </w:rPr>
        <w:t>Le comité éditorial</w:t>
      </w:r>
    </w:p>
    <w:p w14:paraId="413BDDAE" w14:textId="77777777" w:rsidR="00A93D93" w:rsidRDefault="00A93D93">
      <w:pPr>
        <w:rPr>
          <w:lang w:val="fr-FR"/>
        </w:rPr>
      </w:pPr>
    </w:p>
    <w:p w14:paraId="30B42E55" w14:textId="5F10AD79" w:rsidR="00A93D93" w:rsidRDefault="00BB2994" w:rsidP="00A93D93">
      <w:pPr>
        <w:rPr>
          <w:lang w:val="fr-FR"/>
        </w:rPr>
      </w:pPr>
      <w:r>
        <w:rPr>
          <w:lang w:val="fr-FR"/>
        </w:rPr>
        <w:t>Le Comité éditorial</w:t>
      </w:r>
      <w:r w:rsidRPr="00A93D93">
        <w:rPr>
          <w:lang w:val="fr-FR"/>
        </w:rPr>
        <w:t xml:space="preserve"> </w:t>
      </w:r>
      <w:del w:id="91" w:author="Sophia Allouache" w:date="2014-09-16T19:05:00Z">
        <w:r w:rsidR="00A93D93" w:rsidRPr="00A93D93" w:rsidDel="00E0256A">
          <w:rPr>
            <w:lang w:val="fr-FR"/>
          </w:rPr>
          <w:delText>est composé</w:delText>
        </w:r>
      </w:del>
      <w:ins w:id="92" w:author="Sophia Allouache" w:date="2014-09-16T19:05:00Z">
        <w:r w:rsidR="00E0256A">
          <w:rPr>
            <w:lang w:val="fr-FR"/>
          </w:rPr>
          <w:t>se compose</w:t>
        </w:r>
      </w:ins>
      <w:r w:rsidR="00A93D93" w:rsidRPr="00A93D93">
        <w:rPr>
          <w:lang w:val="fr-FR"/>
        </w:rPr>
        <w:t xml:space="preserve"> d'experts </w:t>
      </w:r>
      <w:del w:id="93" w:author="Sophia Allouache" w:date="2014-09-16T19:05:00Z">
        <w:r w:rsidR="00A93D93" w:rsidRPr="00A93D93" w:rsidDel="00E0256A">
          <w:rPr>
            <w:lang w:val="fr-FR"/>
          </w:rPr>
          <w:delText>de renom</w:delText>
        </w:r>
      </w:del>
      <w:ins w:id="94" w:author="Sophia Allouache" w:date="2014-09-16T19:06:00Z">
        <w:r w:rsidR="00E0256A">
          <w:rPr>
            <w:lang w:val="fr-FR"/>
          </w:rPr>
          <w:t xml:space="preserve">reconnus, </w:t>
        </w:r>
      </w:ins>
      <w:del w:id="95" w:author="Sophia Allouache" w:date="2014-09-16T19:06:00Z">
        <w:r w:rsidR="00A93D93" w:rsidRPr="00A93D93" w:rsidDel="00E0256A">
          <w:rPr>
            <w:lang w:val="fr-FR"/>
          </w:rPr>
          <w:delText xml:space="preserve"> </w:delText>
        </w:r>
      </w:del>
      <w:r w:rsidR="00A93D93" w:rsidRPr="00A93D93">
        <w:rPr>
          <w:lang w:val="fr-FR"/>
        </w:rPr>
        <w:t>issus de différent</w:t>
      </w:r>
      <w:r w:rsidR="001E134E">
        <w:rPr>
          <w:lang w:val="fr-FR"/>
        </w:rPr>
        <w:t xml:space="preserve">es sphères </w:t>
      </w:r>
      <w:r w:rsidR="00A93D93" w:rsidRPr="00A93D93">
        <w:rPr>
          <w:lang w:val="fr-FR"/>
        </w:rPr>
        <w:t>artistiques</w:t>
      </w:r>
      <w:ins w:id="96" w:author="Sophia Allouache" w:date="2014-09-16T19:05:00Z">
        <w:r w:rsidR="00E0256A">
          <w:rPr>
            <w:lang w:val="fr-FR"/>
          </w:rPr>
          <w:t xml:space="preserve">, </w:t>
        </w:r>
      </w:ins>
      <w:ins w:id="97" w:author="Sophia Allouache" w:date="2014-09-16T19:06:00Z">
        <w:r w:rsidR="00E0256A">
          <w:rPr>
            <w:lang w:val="fr-FR"/>
          </w:rPr>
          <w:t xml:space="preserve">et, </w:t>
        </w:r>
      </w:ins>
      <w:ins w:id="98" w:author="Sophia Allouache" w:date="2014-09-16T19:05:00Z">
        <w:r w:rsidR="00E0256A">
          <w:rPr>
            <w:lang w:val="fr-FR"/>
          </w:rPr>
          <w:t xml:space="preserve">rassemblés </w:t>
        </w:r>
      </w:ins>
      <w:del w:id="99" w:author="Sophia Allouache" w:date="2014-09-16T19:05:00Z">
        <w:r w:rsidDel="00E0256A">
          <w:rPr>
            <w:lang w:val="fr-FR"/>
          </w:rPr>
          <w:delText xml:space="preserve"> </w:delText>
        </w:r>
      </w:del>
      <w:r w:rsidR="001E134E">
        <w:rPr>
          <w:lang w:val="fr-FR"/>
        </w:rPr>
        <w:t>pour</w:t>
      </w:r>
      <w:r w:rsidR="00306E0F">
        <w:rPr>
          <w:lang w:val="fr-FR"/>
        </w:rPr>
        <w:t xml:space="preserve"> </w:t>
      </w:r>
      <w:del w:id="100" w:author="Sophia Allouache" w:date="2014-09-16T19:06:00Z">
        <w:r w:rsidR="00A93D93" w:rsidRPr="00A93D93" w:rsidDel="00E0256A">
          <w:rPr>
            <w:lang w:val="fr-FR"/>
          </w:rPr>
          <w:delText>crée</w:delText>
        </w:r>
        <w:r w:rsidR="001E134E" w:rsidDel="00E0256A">
          <w:rPr>
            <w:lang w:val="fr-FR"/>
          </w:rPr>
          <w:delText>r</w:delText>
        </w:r>
        <w:r w:rsidR="00A93D93" w:rsidRPr="00A93D93" w:rsidDel="00E0256A">
          <w:rPr>
            <w:lang w:val="fr-FR"/>
          </w:rPr>
          <w:delText xml:space="preserve"> </w:delText>
        </w:r>
      </w:del>
      <w:ins w:id="101" w:author="Sophia Allouache" w:date="2014-09-16T19:06:00Z">
        <w:r w:rsidR="00E0256A" w:rsidRPr="00A93D93">
          <w:rPr>
            <w:lang w:val="fr-FR"/>
          </w:rPr>
          <w:t>c</w:t>
        </w:r>
        <w:r w:rsidR="00E0256A">
          <w:rPr>
            <w:lang w:val="fr-FR"/>
          </w:rPr>
          <w:t>omposer</w:t>
        </w:r>
        <w:r w:rsidR="00E0256A" w:rsidRPr="00A93D93">
          <w:rPr>
            <w:lang w:val="fr-FR"/>
          </w:rPr>
          <w:t xml:space="preserve"> </w:t>
        </w:r>
      </w:ins>
      <w:r w:rsidR="00A93D93" w:rsidRPr="00A93D93">
        <w:rPr>
          <w:lang w:val="fr-FR"/>
        </w:rPr>
        <w:t xml:space="preserve">une programmation culturelle exclusive à </w:t>
      </w:r>
      <w:del w:id="102" w:author="Sophia Allouache" w:date="2014-09-16T19:05:00Z">
        <w:r w:rsidR="00A93D93" w:rsidRPr="00A93D93" w:rsidDel="00E0256A">
          <w:rPr>
            <w:lang w:val="fr-FR"/>
          </w:rPr>
          <w:delText>CULTURESECRETS</w:delText>
        </w:r>
      </w:del>
      <w:proofErr w:type="spellStart"/>
      <w:ins w:id="103" w:author="Sophia Allouache" w:date="2014-09-16T19:05:00Z">
        <w:r w:rsidR="00E0256A" w:rsidRPr="00A93D93">
          <w:rPr>
            <w:lang w:val="fr-FR"/>
          </w:rPr>
          <w:t>C</w:t>
        </w:r>
        <w:r w:rsidR="00E0256A">
          <w:rPr>
            <w:lang w:val="fr-FR"/>
          </w:rPr>
          <w:t>ulture</w:t>
        </w:r>
        <w:r w:rsidR="00E0256A" w:rsidRPr="00A93D93">
          <w:rPr>
            <w:lang w:val="fr-FR"/>
          </w:rPr>
          <w:t>S</w:t>
        </w:r>
        <w:r w:rsidR="00E0256A">
          <w:rPr>
            <w:lang w:val="fr-FR"/>
          </w:rPr>
          <w:t>ecrets</w:t>
        </w:r>
      </w:ins>
      <w:proofErr w:type="spellEnd"/>
      <w:r w:rsidR="00C71011">
        <w:rPr>
          <w:lang w:val="fr-FR"/>
        </w:rPr>
        <w:t>.</w:t>
      </w:r>
    </w:p>
    <w:p w14:paraId="007E69DB" w14:textId="77777777" w:rsidR="00C71011" w:rsidRDefault="00C71011" w:rsidP="00A93D93">
      <w:pPr>
        <w:rPr>
          <w:lang w:val="fr-FR"/>
        </w:rPr>
      </w:pPr>
    </w:p>
    <w:p w14:paraId="1A547464" w14:textId="2B281588" w:rsidR="0012341A" w:rsidRDefault="0012341A" w:rsidP="00A93D93">
      <w:pPr>
        <w:rPr>
          <w:lang w:val="fr-FR"/>
        </w:rPr>
      </w:pPr>
      <w:r>
        <w:rPr>
          <w:lang w:val="fr-FR"/>
        </w:rPr>
        <w:t xml:space="preserve">A la place de photos une liste de noms : </w:t>
      </w:r>
    </w:p>
    <w:p w14:paraId="70774893" w14:textId="77777777" w:rsidR="0012341A" w:rsidRDefault="0012341A" w:rsidP="00A93D93">
      <w:pPr>
        <w:rPr>
          <w:lang w:val="fr-FR"/>
        </w:rPr>
      </w:pPr>
    </w:p>
    <w:p w14:paraId="47326E70" w14:textId="6E82420B" w:rsidR="00C71011" w:rsidRDefault="00C71011" w:rsidP="00A93D93">
      <w:pPr>
        <w:rPr>
          <w:lang w:val="fr-FR"/>
        </w:rPr>
      </w:pPr>
      <w:r>
        <w:rPr>
          <w:lang w:val="fr-FR"/>
        </w:rPr>
        <w:t>Anne-Pierre d’</w:t>
      </w:r>
      <w:proofErr w:type="spellStart"/>
      <w:r>
        <w:rPr>
          <w:lang w:val="fr-FR"/>
        </w:rPr>
        <w:t>Albis</w:t>
      </w:r>
      <w:proofErr w:type="spellEnd"/>
      <w:r>
        <w:rPr>
          <w:lang w:val="fr-FR"/>
        </w:rPr>
        <w:t xml:space="preserve"> + </w:t>
      </w:r>
      <w:r w:rsidR="00F14182">
        <w:rPr>
          <w:lang w:val="fr-FR"/>
        </w:rPr>
        <w:t>Directrice du Parcours Saint Germain</w:t>
      </w:r>
    </w:p>
    <w:p w14:paraId="0476A685" w14:textId="2F9EB583" w:rsidR="00C71011" w:rsidRDefault="00C71011" w:rsidP="00A93D93">
      <w:pPr>
        <w:rPr>
          <w:lang w:val="fr-FR"/>
        </w:rPr>
      </w:pPr>
      <w:r>
        <w:rPr>
          <w:lang w:val="fr-FR"/>
        </w:rPr>
        <w:t xml:space="preserve">Sandra </w:t>
      </w:r>
      <w:proofErr w:type="spellStart"/>
      <w:r>
        <w:rPr>
          <w:lang w:val="fr-FR"/>
        </w:rPr>
        <w:t>Mulliez</w:t>
      </w:r>
      <w:proofErr w:type="spellEnd"/>
      <w:r>
        <w:rPr>
          <w:lang w:val="fr-FR"/>
        </w:rPr>
        <w:t xml:space="preserve"> + </w:t>
      </w:r>
      <w:r w:rsidR="00F14182">
        <w:rPr>
          <w:lang w:val="fr-FR"/>
        </w:rPr>
        <w:t xml:space="preserve">Présidente de SAM Art </w:t>
      </w:r>
      <w:proofErr w:type="spellStart"/>
      <w:r w:rsidR="00F14182">
        <w:rPr>
          <w:lang w:val="fr-FR"/>
        </w:rPr>
        <w:t>Projects</w:t>
      </w:r>
      <w:proofErr w:type="spellEnd"/>
    </w:p>
    <w:p w14:paraId="37EFEF55" w14:textId="62F8D32A" w:rsidR="00C71011" w:rsidRDefault="00C71011" w:rsidP="00A93D93">
      <w:pPr>
        <w:rPr>
          <w:lang w:val="fr-FR"/>
        </w:rPr>
      </w:pPr>
      <w:r>
        <w:rPr>
          <w:lang w:val="fr-FR"/>
        </w:rPr>
        <w:t xml:space="preserve">Jean de Loisy + </w:t>
      </w:r>
      <w:r w:rsidR="00F14182">
        <w:rPr>
          <w:lang w:val="fr-FR"/>
        </w:rPr>
        <w:t>Président du Palais de Tokyo</w:t>
      </w:r>
    </w:p>
    <w:p w14:paraId="3FF8A38F" w14:textId="7AB39E5B" w:rsidR="00C71011" w:rsidRDefault="00C71011" w:rsidP="00A93D93">
      <w:pPr>
        <w:rPr>
          <w:lang w:val="fr-FR"/>
        </w:rPr>
      </w:pPr>
      <w:proofErr w:type="spellStart"/>
      <w:r>
        <w:rPr>
          <w:lang w:val="fr-FR"/>
        </w:rPr>
        <w:t>Tatyana</w:t>
      </w:r>
      <w:proofErr w:type="spellEnd"/>
      <w:r>
        <w:rPr>
          <w:lang w:val="fr-FR"/>
        </w:rPr>
        <w:t xml:space="preserve"> </w:t>
      </w:r>
      <w:r w:rsidR="00F14182">
        <w:rPr>
          <w:lang w:val="fr-FR"/>
        </w:rPr>
        <w:t xml:space="preserve">de </w:t>
      </w:r>
      <w:proofErr w:type="spellStart"/>
      <w:r w:rsidR="00F14182">
        <w:rPr>
          <w:lang w:val="fr-FR"/>
        </w:rPr>
        <w:t>Maud’huy</w:t>
      </w:r>
      <w:proofErr w:type="spellEnd"/>
      <w:r>
        <w:rPr>
          <w:lang w:val="fr-FR"/>
        </w:rPr>
        <w:t xml:space="preserve"> + </w:t>
      </w:r>
      <w:r w:rsidR="00F14182">
        <w:rPr>
          <w:lang w:val="fr-FR"/>
        </w:rPr>
        <w:t>Curatrice</w:t>
      </w:r>
      <w:r w:rsidR="00EC57DC">
        <w:rPr>
          <w:lang w:val="fr-FR"/>
        </w:rPr>
        <w:t>, Directrice de la Fondation Picasso</w:t>
      </w:r>
    </w:p>
    <w:p w14:paraId="7411248D" w14:textId="7D35314D" w:rsidR="00C71011" w:rsidRDefault="00142274" w:rsidP="00A93D93">
      <w:pPr>
        <w:rPr>
          <w:lang w:val="fr-FR"/>
        </w:rPr>
      </w:pPr>
      <w:r>
        <w:rPr>
          <w:lang w:val="fr-FR"/>
        </w:rPr>
        <w:t>Benjam</w:t>
      </w:r>
      <w:r w:rsidR="00BB42C3">
        <w:rPr>
          <w:lang w:val="fr-FR"/>
        </w:rPr>
        <w:t xml:space="preserve">in </w:t>
      </w:r>
      <w:r w:rsidR="00C71011">
        <w:rPr>
          <w:lang w:val="fr-FR"/>
        </w:rPr>
        <w:t xml:space="preserve"> </w:t>
      </w:r>
      <w:proofErr w:type="spellStart"/>
      <w:r w:rsidR="00C71011">
        <w:rPr>
          <w:lang w:val="fr-FR"/>
        </w:rPr>
        <w:t>Eymère</w:t>
      </w:r>
      <w:proofErr w:type="spellEnd"/>
      <w:r w:rsidR="00C71011">
        <w:rPr>
          <w:lang w:val="fr-FR"/>
        </w:rPr>
        <w:t xml:space="preserve"> + </w:t>
      </w:r>
      <w:r>
        <w:rPr>
          <w:lang w:val="fr-FR"/>
        </w:rPr>
        <w:t>Directeur général des édition</w:t>
      </w:r>
      <w:ins w:id="104" w:author="Winckler Christina" w:date="2014-09-15T12:36:00Z">
        <w:r w:rsidR="00EC57DC">
          <w:rPr>
            <w:lang w:val="fr-FR"/>
          </w:rPr>
          <w:t>s</w:t>
        </w:r>
      </w:ins>
      <w:r>
        <w:rPr>
          <w:lang w:val="fr-FR"/>
        </w:rPr>
        <w:t xml:space="preserve"> </w:t>
      </w:r>
      <w:proofErr w:type="spellStart"/>
      <w:r>
        <w:rPr>
          <w:lang w:val="fr-FR"/>
        </w:rPr>
        <w:t>Jalou</w:t>
      </w:r>
      <w:proofErr w:type="spellEnd"/>
    </w:p>
    <w:p w14:paraId="2DB459DD" w14:textId="0F412454" w:rsidR="00C71011" w:rsidRDefault="00142274" w:rsidP="00A93D93">
      <w:pPr>
        <w:rPr>
          <w:lang w:val="fr-FR"/>
        </w:rPr>
      </w:pPr>
      <w:proofErr w:type="spellStart"/>
      <w:r>
        <w:rPr>
          <w:lang w:val="fr-FR"/>
        </w:rPr>
        <w:t>Michele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Fajtman</w:t>
      </w:r>
      <w:proofErr w:type="spellEnd"/>
      <w:r>
        <w:rPr>
          <w:lang w:val="fr-FR"/>
        </w:rPr>
        <w:t xml:space="preserve"> Fondatrice de </w:t>
      </w:r>
      <w:proofErr w:type="spellStart"/>
      <w:r>
        <w:rPr>
          <w:lang w:val="fr-FR"/>
        </w:rPr>
        <w:t>FromMyCity</w:t>
      </w:r>
      <w:proofErr w:type="spellEnd"/>
    </w:p>
    <w:p w14:paraId="38826392" w14:textId="22802EB7" w:rsidR="00F44454" w:rsidRDefault="00F17CAD" w:rsidP="00A93D93">
      <w:pPr>
        <w:rPr>
          <w:lang w:val="fr-FR"/>
        </w:rPr>
      </w:pPr>
      <w:r>
        <w:rPr>
          <w:lang w:val="fr-FR"/>
        </w:rPr>
        <w:t>Valérie Rousselot</w:t>
      </w:r>
      <w:r w:rsidR="00142274">
        <w:rPr>
          <w:lang w:val="fr-FR"/>
        </w:rPr>
        <w:t xml:space="preserve"> – Directrice de </w:t>
      </w:r>
      <w:proofErr w:type="spellStart"/>
      <w:r w:rsidR="00142274">
        <w:rPr>
          <w:lang w:val="fr-FR"/>
        </w:rPr>
        <w:t>Théatronline</w:t>
      </w:r>
      <w:proofErr w:type="spellEnd"/>
      <w:r w:rsidR="00174181">
        <w:rPr>
          <w:lang w:val="fr-FR"/>
        </w:rPr>
        <w:t xml:space="preserve"> </w:t>
      </w:r>
    </w:p>
    <w:p w14:paraId="17D3B9CC" w14:textId="4C242E25" w:rsidR="00F17CAD" w:rsidRDefault="00F17CAD" w:rsidP="00A93D93">
      <w:pPr>
        <w:rPr>
          <w:lang w:val="fr-FR"/>
        </w:rPr>
      </w:pPr>
      <w:r>
        <w:rPr>
          <w:lang w:val="fr-FR"/>
        </w:rPr>
        <w:t>Arnaud de Giovan</w:t>
      </w:r>
      <w:r w:rsidR="00F14182">
        <w:rPr>
          <w:lang w:val="fr-FR"/>
        </w:rPr>
        <w:t>n</w:t>
      </w:r>
      <w:r>
        <w:rPr>
          <w:lang w:val="fr-FR"/>
        </w:rPr>
        <w:t>i</w:t>
      </w:r>
      <w:r w:rsidR="00174181">
        <w:rPr>
          <w:lang w:val="fr-FR"/>
        </w:rPr>
        <w:t> </w:t>
      </w:r>
      <w:ins w:id="105" w:author="Winckler Christina" w:date="2014-09-15T12:36:00Z">
        <w:r w:rsidR="00EC57DC">
          <w:rPr>
            <w:lang w:val="fr-FR"/>
          </w:rPr>
          <w:t xml:space="preserve"> - titre</w:t>
        </w:r>
      </w:ins>
    </w:p>
    <w:p w14:paraId="220A163B" w14:textId="50D19DBA" w:rsidR="00452BCE" w:rsidRDefault="00452BCE" w:rsidP="00A93D93">
      <w:pPr>
        <w:rPr>
          <w:lang w:val="fr-FR"/>
        </w:rPr>
      </w:pPr>
      <w:r>
        <w:rPr>
          <w:lang w:val="fr-FR"/>
        </w:rPr>
        <w:t xml:space="preserve">Yann Toma </w:t>
      </w:r>
      <w:r w:rsidR="00142274">
        <w:rPr>
          <w:lang w:val="fr-FR"/>
        </w:rPr>
        <w:t>– Artiste, Président de Ouest Lumière</w:t>
      </w:r>
    </w:p>
    <w:p w14:paraId="3BA22CC0" w14:textId="77777777" w:rsidR="00C71011" w:rsidRPr="00A93D93" w:rsidRDefault="00C71011" w:rsidP="00A93D93">
      <w:pPr>
        <w:rPr>
          <w:lang w:val="fr-FR"/>
        </w:rPr>
      </w:pPr>
    </w:p>
    <w:p w14:paraId="0B624FB8" w14:textId="17A7080A" w:rsidR="00A93D93" w:rsidRDefault="007F272F">
      <w:pPr>
        <w:rPr>
          <w:lang w:val="fr-FR"/>
        </w:rPr>
      </w:pPr>
      <w:r>
        <w:rPr>
          <w:lang w:val="fr-FR"/>
        </w:rPr>
        <w:t>Charte éditoriale</w:t>
      </w:r>
      <w:r w:rsidR="00C6122F">
        <w:rPr>
          <w:lang w:val="fr-FR"/>
        </w:rPr>
        <w:t xml:space="preserve"> (à mettre en version cliquable ?) </w:t>
      </w:r>
      <w:r>
        <w:rPr>
          <w:lang w:val="fr-FR"/>
        </w:rPr>
        <w:t xml:space="preserve">: </w:t>
      </w:r>
    </w:p>
    <w:p w14:paraId="171FACE2" w14:textId="77777777" w:rsidR="007F272F" w:rsidRDefault="007F272F">
      <w:pPr>
        <w:rPr>
          <w:lang w:val="fr-FR"/>
        </w:rPr>
      </w:pPr>
    </w:p>
    <w:p w14:paraId="43FA6697" w14:textId="7E6E5E45" w:rsidR="007F272F" w:rsidRDefault="007F272F">
      <w:pPr>
        <w:rPr>
          <w:ins w:id="106" w:author="Sophia Allouache" w:date="2014-09-16T18:09:00Z"/>
          <w:lang w:val="fr-FR"/>
        </w:rPr>
      </w:pPr>
      <w:r>
        <w:rPr>
          <w:lang w:val="fr-FR"/>
        </w:rPr>
        <w:t xml:space="preserve">Nous décidons </w:t>
      </w:r>
      <w:del w:id="107" w:author="Sophia Allouache" w:date="2014-09-16T18:05:00Z">
        <w:r w:rsidDel="000813EC">
          <w:rPr>
            <w:lang w:val="fr-FR"/>
          </w:rPr>
          <w:delText>en toute liberté</w:delText>
        </w:r>
      </w:del>
      <w:ins w:id="108" w:author="Sophia Allouache" w:date="2014-09-16T18:05:00Z">
        <w:r w:rsidR="000813EC">
          <w:rPr>
            <w:lang w:val="fr-FR"/>
          </w:rPr>
          <w:t>librement</w:t>
        </w:r>
      </w:ins>
      <w:r>
        <w:rPr>
          <w:lang w:val="fr-FR"/>
        </w:rPr>
        <w:t xml:space="preserve"> de l’opportunité de nos </w:t>
      </w:r>
      <w:del w:id="109" w:author="Sophia Allouache" w:date="2014-09-16T18:12:00Z">
        <w:r w:rsidDel="00BB2841">
          <w:rPr>
            <w:lang w:val="fr-FR"/>
          </w:rPr>
          <w:delText xml:space="preserve">évènements </w:delText>
        </w:r>
      </w:del>
      <w:r>
        <w:rPr>
          <w:lang w:val="fr-FR"/>
        </w:rPr>
        <w:t>secrets</w:t>
      </w:r>
      <w:ins w:id="110" w:author="Sophia Allouache" w:date="2014-09-16T18:12:00Z">
        <w:r w:rsidR="00BB2841">
          <w:rPr>
            <w:lang w:val="fr-FR"/>
          </w:rPr>
          <w:t xml:space="preserve"> culturels</w:t>
        </w:r>
      </w:ins>
      <w:del w:id="111" w:author="Sophia Allouache" w:date="2014-09-16T18:05:00Z">
        <w:r w:rsidDel="000813EC">
          <w:rPr>
            <w:lang w:val="fr-FR"/>
          </w:rPr>
          <w:delText xml:space="preserve"> </w:delText>
        </w:r>
      </w:del>
      <w:del w:id="112" w:author="Sophia Allouache" w:date="2014-09-16T18:04:00Z">
        <w:r w:rsidDel="000813EC">
          <w:rPr>
            <w:lang w:val="fr-FR"/>
          </w:rPr>
          <w:delText>en concertation avec notre Comité éditorial</w:delText>
        </w:r>
      </w:del>
      <w:del w:id="113" w:author="Sophia Allouache" w:date="2014-09-16T18:03:00Z">
        <w:r w:rsidDel="000813EC">
          <w:rPr>
            <w:lang w:val="fr-FR"/>
          </w:rPr>
          <w:delText>e</w:delText>
        </w:r>
      </w:del>
      <w:r>
        <w:rPr>
          <w:lang w:val="fr-FR"/>
        </w:rPr>
        <w:t xml:space="preserve">. </w:t>
      </w:r>
    </w:p>
    <w:p w14:paraId="5556B38A" w14:textId="77777777" w:rsidR="000813EC" w:rsidRDefault="000813EC">
      <w:pPr>
        <w:rPr>
          <w:lang w:val="fr-FR"/>
        </w:rPr>
      </w:pPr>
    </w:p>
    <w:p w14:paraId="5F078220" w14:textId="2E071828" w:rsidR="000813EC" w:rsidRDefault="00BB2841">
      <w:pPr>
        <w:rPr>
          <w:ins w:id="114" w:author="Sophia Allouache" w:date="2014-09-16T18:09:00Z"/>
          <w:lang w:val="fr-FR"/>
        </w:rPr>
      </w:pPr>
      <w:ins w:id="115" w:author="Sophia Allouache" w:date="2014-09-16T18:11:00Z">
        <w:r>
          <w:rPr>
            <w:lang w:val="fr-FR"/>
          </w:rPr>
          <w:t>A l’abri des regards, n</w:t>
        </w:r>
      </w:ins>
      <w:del w:id="116" w:author="Sophia Allouache" w:date="2014-09-16T18:11:00Z">
        <w:r w:rsidR="00F44454" w:rsidDel="00BB2841">
          <w:rPr>
            <w:lang w:val="fr-FR"/>
          </w:rPr>
          <w:delText>N</w:delText>
        </w:r>
      </w:del>
      <w:r w:rsidR="00F44454">
        <w:rPr>
          <w:lang w:val="fr-FR"/>
        </w:rPr>
        <w:t xml:space="preserve">ous </w:t>
      </w:r>
      <w:ins w:id="117" w:author="Sophia Allouache" w:date="2014-09-16T18:11:00Z">
        <w:r>
          <w:rPr>
            <w:lang w:val="fr-FR"/>
          </w:rPr>
          <w:t>composons</w:t>
        </w:r>
      </w:ins>
      <w:ins w:id="118" w:author="Sophia Allouache" w:date="2014-09-16T18:08:00Z">
        <w:r w:rsidR="000813EC">
          <w:rPr>
            <w:lang w:val="fr-FR"/>
          </w:rPr>
          <w:t xml:space="preserve"> </w:t>
        </w:r>
      </w:ins>
      <w:ins w:id="119" w:author="Sophia Allouache" w:date="2014-09-16T18:11:00Z">
        <w:r>
          <w:rPr>
            <w:lang w:val="fr-FR"/>
          </w:rPr>
          <w:t xml:space="preserve">et sélectionnons pour vous </w:t>
        </w:r>
      </w:ins>
      <w:ins w:id="120" w:author="Sophia Allouache" w:date="2014-09-16T18:06:00Z">
        <w:r w:rsidR="000813EC">
          <w:rPr>
            <w:lang w:val="fr-FR"/>
          </w:rPr>
          <w:t xml:space="preserve">des évènements uniques </w:t>
        </w:r>
      </w:ins>
      <w:del w:id="121" w:author="Sophia Allouache" w:date="2014-09-16T18:10:00Z">
        <w:r w:rsidR="00F44454" w:rsidDel="000813EC">
          <w:rPr>
            <w:lang w:val="fr-FR"/>
          </w:rPr>
          <w:delText xml:space="preserve">sélectionnons </w:delText>
        </w:r>
      </w:del>
      <w:r w:rsidR="00F44454">
        <w:rPr>
          <w:lang w:val="fr-FR"/>
        </w:rPr>
        <w:t xml:space="preserve">selon nos </w:t>
      </w:r>
      <w:ins w:id="122" w:author="Sophia Allouache" w:date="2014-09-16T18:05:00Z">
        <w:r w:rsidR="000813EC">
          <w:rPr>
            <w:lang w:val="fr-FR"/>
          </w:rPr>
          <w:t xml:space="preserve">passions, </w:t>
        </w:r>
      </w:ins>
      <w:ins w:id="123" w:author="Sophia Allouache" w:date="2014-09-16T18:10:00Z">
        <w:r>
          <w:rPr>
            <w:lang w:val="fr-FR"/>
          </w:rPr>
          <w:t>nos coups de cœurs</w:t>
        </w:r>
      </w:ins>
      <w:del w:id="124" w:author="Sophia Allouache" w:date="2014-09-16T18:10:00Z">
        <w:r w:rsidR="00F44454" w:rsidDel="00BB2841">
          <w:rPr>
            <w:lang w:val="fr-FR"/>
          </w:rPr>
          <w:delText>goû</w:delText>
        </w:r>
        <w:r w:rsidR="007F272F" w:rsidDel="00BB2841">
          <w:rPr>
            <w:lang w:val="fr-FR"/>
          </w:rPr>
          <w:delText xml:space="preserve">ts, </w:delText>
        </w:r>
      </w:del>
      <w:ins w:id="125" w:author="Sophia Allouache" w:date="2014-09-16T18:11:00Z">
        <w:r>
          <w:rPr>
            <w:lang w:val="fr-FR"/>
          </w:rPr>
          <w:t xml:space="preserve">, </w:t>
        </w:r>
      </w:ins>
      <w:del w:id="126" w:author="Sophia Allouache" w:date="2014-09-16T18:10:00Z">
        <w:r w:rsidR="00EC57DC" w:rsidDel="00BB2841">
          <w:rPr>
            <w:lang w:val="fr-FR"/>
          </w:rPr>
          <w:delText xml:space="preserve">nos préférences, </w:delText>
        </w:r>
      </w:del>
      <w:r w:rsidR="007F272F">
        <w:rPr>
          <w:lang w:val="fr-FR"/>
        </w:rPr>
        <w:t xml:space="preserve">nos envies, </w:t>
      </w:r>
      <w:del w:id="127" w:author="Sophia Allouache" w:date="2014-09-16T18:10:00Z">
        <w:r w:rsidR="007F272F" w:rsidDel="00BB2841">
          <w:rPr>
            <w:lang w:val="fr-FR"/>
          </w:rPr>
          <w:delText>nos coups de cœurs</w:delText>
        </w:r>
      </w:del>
      <w:ins w:id="128" w:author="Sophia Allouache" w:date="2014-09-16T18:10:00Z">
        <w:r>
          <w:rPr>
            <w:lang w:val="fr-FR"/>
          </w:rPr>
          <w:t>et</w:t>
        </w:r>
      </w:ins>
      <w:del w:id="129" w:author="Sophia Allouache" w:date="2014-09-16T18:10:00Z">
        <w:r w:rsidR="007F272F" w:rsidDel="00BB2841">
          <w:rPr>
            <w:lang w:val="fr-FR"/>
          </w:rPr>
          <w:delText>,</w:delText>
        </w:r>
      </w:del>
      <w:r w:rsidR="007F272F">
        <w:rPr>
          <w:lang w:val="fr-FR"/>
        </w:rPr>
        <w:t xml:space="preserve"> nos intuitions. </w:t>
      </w:r>
    </w:p>
    <w:p w14:paraId="35F3642C" w14:textId="77777777" w:rsidR="000813EC" w:rsidRDefault="000813EC">
      <w:pPr>
        <w:rPr>
          <w:lang w:val="fr-FR"/>
        </w:rPr>
      </w:pPr>
    </w:p>
    <w:p w14:paraId="15CA0F52" w14:textId="55E25B8B" w:rsidR="007F272F" w:rsidRDefault="007F272F">
      <w:pPr>
        <w:rPr>
          <w:lang w:val="fr-FR"/>
        </w:rPr>
      </w:pPr>
      <w:r>
        <w:rPr>
          <w:lang w:val="fr-FR"/>
        </w:rPr>
        <w:t xml:space="preserve">En parallèle, et sans déroger à notre engagement de vous </w:t>
      </w:r>
      <w:ins w:id="130" w:author="Sophia Allouache" w:date="2014-09-16T18:18:00Z">
        <w:r w:rsidR="00BB2841">
          <w:rPr>
            <w:lang w:val="fr-FR"/>
          </w:rPr>
          <w:t>révéler</w:t>
        </w:r>
      </w:ins>
      <w:del w:id="131" w:author="Sophia Allouache" w:date="2014-09-16T18:18:00Z">
        <w:r w:rsidDel="00BB2841">
          <w:rPr>
            <w:lang w:val="fr-FR"/>
          </w:rPr>
          <w:delText>livrer</w:delText>
        </w:r>
      </w:del>
      <w:r>
        <w:rPr>
          <w:lang w:val="fr-FR"/>
        </w:rPr>
        <w:t xml:space="preserve"> </w:t>
      </w:r>
      <w:del w:id="132" w:author="Sophia Allouache" w:date="2014-09-16T18:17:00Z">
        <w:r w:rsidDel="00BB2841">
          <w:rPr>
            <w:lang w:val="fr-FR"/>
          </w:rPr>
          <w:delText xml:space="preserve">des </w:delText>
        </w:r>
        <w:r w:rsidR="00DD1EE6" w:rsidDel="00BB2841">
          <w:rPr>
            <w:lang w:val="fr-FR"/>
          </w:rPr>
          <w:delText>évènements</w:delText>
        </w:r>
      </w:del>
      <w:ins w:id="133" w:author="Sophia Allouache" w:date="2014-09-16T18:17:00Z">
        <w:r w:rsidR="00BB2841">
          <w:rPr>
            <w:lang w:val="fr-FR"/>
          </w:rPr>
          <w:t>tous nos secrets</w:t>
        </w:r>
      </w:ins>
      <w:del w:id="134" w:author="Sophia Allouache" w:date="2014-09-16T18:13:00Z">
        <w:r w:rsidDel="00BB2841">
          <w:rPr>
            <w:lang w:val="fr-FR"/>
          </w:rPr>
          <w:delText xml:space="preserve"> </w:delText>
        </w:r>
        <w:r w:rsidR="00DD1EE6" w:rsidDel="00BB2841">
          <w:rPr>
            <w:lang w:val="fr-FR"/>
          </w:rPr>
          <w:delText>régulièrement</w:delText>
        </w:r>
      </w:del>
      <w:r>
        <w:rPr>
          <w:lang w:val="fr-FR"/>
        </w:rPr>
        <w:t xml:space="preserve">, nous </w:t>
      </w:r>
      <w:r w:rsidR="00DD1EE6">
        <w:rPr>
          <w:lang w:val="fr-FR"/>
        </w:rPr>
        <w:t>développons</w:t>
      </w:r>
      <w:ins w:id="135" w:author="Sophia Allouache" w:date="2014-09-16T18:18:00Z">
        <w:r w:rsidR="00BB2841">
          <w:rPr>
            <w:lang w:val="fr-FR"/>
          </w:rPr>
          <w:t xml:space="preserve"> </w:t>
        </w:r>
      </w:ins>
      <w:del w:id="136" w:author="Sophia Allouache" w:date="2014-09-16T18:21:00Z">
        <w:r w:rsidDel="00137344">
          <w:rPr>
            <w:lang w:val="fr-FR"/>
          </w:rPr>
          <w:delText xml:space="preserve"> </w:delText>
        </w:r>
      </w:del>
      <w:del w:id="137" w:author="Sophia Allouache" w:date="2014-09-16T18:13:00Z">
        <w:r w:rsidDel="00BB2841">
          <w:rPr>
            <w:lang w:val="fr-FR"/>
          </w:rPr>
          <w:delText xml:space="preserve">avec des marques </w:delText>
        </w:r>
      </w:del>
      <w:r>
        <w:rPr>
          <w:lang w:val="fr-FR"/>
        </w:rPr>
        <w:t xml:space="preserve">des partenariats </w:t>
      </w:r>
      <w:ins w:id="138" w:author="Sophia Allouache" w:date="2014-09-16T18:18:00Z">
        <w:r w:rsidR="00BB2841">
          <w:rPr>
            <w:lang w:val="fr-FR"/>
          </w:rPr>
          <w:t xml:space="preserve">privilégiés </w:t>
        </w:r>
      </w:ins>
      <w:del w:id="139" w:author="Sophia Allouache" w:date="2014-09-16T18:14:00Z">
        <w:r w:rsidDel="00BB2841">
          <w:rPr>
            <w:lang w:val="fr-FR"/>
          </w:rPr>
          <w:delText xml:space="preserve">de contenu sur </w:delText>
        </w:r>
      </w:del>
      <w:ins w:id="140" w:author="Sophia Allouache" w:date="2014-09-16T18:14:00Z">
        <w:r w:rsidR="00BB2841">
          <w:rPr>
            <w:lang w:val="fr-FR"/>
          </w:rPr>
          <w:t xml:space="preserve">afin de proposer à notre Cercle </w:t>
        </w:r>
      </w:ins>
      <w:r>
        <w:rPr>
          <w:lang w:val="fr-FR"/>
        </w:rPr>
        <w:t xml:space="preserve">des services </w:t>
      </w:r>
      <w:del w:id="141" w:author="Sophia Allouache" w:date="2014-09-16T18:14:00Z">
        <w:r w:rsidDel="00BB2841">
          <w:rPr>
            <w:lang w:val="fr-FR"/>
          </w:rPr>
          <w:delText xml:space="preserve">qu’ils peuvent </w:delText>
        </w:r>
      </w:del>
      <w:r>
        <w:rPr>
          <w:lang w:val="fr-FR"/>
        </w:rPr>
        <w:t>cré</w:t>
      </w:r>
      <w:ins w:id="142" w:author="Sophia Allouache" w:date="2014-09-16T18:14:00Z">
        <w:r w:rsidR="00BB2841">
          <w:rPr>
            <w:lang w:val="fr-FR"/>
          </w:rPr>
          <w:t>és</w:t>
        </w:r>
      </w:ins>
      <w:del w:id="143" w:author="Sophia Allouache" w:date="2014-09-16T18:14:00Z">
        <w:r w:rsidDel="00BB2841">
          <w:rPr>
            <w:lang w:val="fr-FR"/>
          </w:rPr>
          <w:delText>er</w:delText>
        </w:r>
      </w:del>
      <w:r>
        <w:rPr>
          <w:lang w:val="fr-FR"/>
        </w:rPr>
        <w:t xml:space="preserve"> sur mesure</w:t>
      </w:r>
      <w:del w:id="144" w:author="Sophia Allouache" w:date="2014-09-16T18:15:00Z">
        <w:r w:rsidDel="00BB2841">
          <w:rPr>
            <w:lang w:val="fr-FR"/>
          </w:rPr>
          <w:delText xml:space="preserve"> pour CultureSec</w:delText>
        </w:r>
        <w:r w:rsidR="006676BE" w:rsidDel="00BB2841">
          <w:rPr>
            <w:lang w:val="fr-FR"/>
          </w:rPr>
          <w:delText>r</w:delText>
        </w:r>
        <w:r w:rsidDel="00BB2841">
          <w:rPr>
            <w:lang w:val="fr-FR"/>
          </w:rPr>
          <w:delText>ets</w:delText>
        </w:r>
      </w:del>
      <w:r>
        <w:rPr>
          <w:lang w:val="fr-FR"/>
        </w:rPr>
        <w:t>. Nous pouvons être rémunéré</w:t>
      </w:r>
      <w:ins w:id="145" w:author="Sophia Allouache" w:date="2014-09-16T18:19:00Z">
        <w:r w:rsidR="00BB2841">
          <w:rPr>
            <w:lang w:val="fr-FR"/>
          </w:rPr>
          <w:t>s</w:t>
        </w:r>
      </w:ins>
      <w:r>
        <w:rPr>
          <w:lang w:val="fr-FR"/>
        </w:rPr>
        <w:t xml:space="preserve"> pour les diffuser, mais nous acceptons uniquement si ces derniers sont en affinité avec notre univers </w:t>
      </w:r>
      <w:del w:id="146" w:author="Sophia Allouache" w:date="2014-09-16T18:07:00Z">
        <w:r w:rsidDel="000813EC">
          <w:rPr>
            <w:lang w:val="fr-FR"/>
          </w:rPr>
          <w:delText xml:space="preserve">secret </w:delText>
        </w:r>
      </w:del>
      <w:r>
        <w:rPr>
          <w:lang w:val="fr-FR"/>
        </w:rPr>
        <w:t xml:space="preserve">et notre ligne éditoriale. </w:t>
      </w:r>
    </w:p>
    <w:p w14:paraId="72D7D437" w14:textId="02C73BA6" w:rsidR="007F272F" w:rsidRDefault="007F272F">
      <w:pPr>
        <w:rPr>
          <w:lang w:val="fr-FR"/>
        </w:rPr>
      </w:pPr>
      <w:del w:id="147" w:author="Sophia Allouache" w:date="2014-09-16T18:28:00Z">
        <w:r w:rsidDel="00137344">
          <w:rPr>
            <w:lang w:val="fr-FR"/>
          </w:rPr>
          <w:delText>Et il</w:delText>
        </w:r>
      </w:del>
      <w:ins w:id="148" w:author="Sophia Allouache" w:date="2014-09-16T18:20:00Z">
        <w:r w:rsidR="00137344">
          <w:rPr>
            <w:lang w:val="fr-FR"/>
          </w:rPr>
          <w:t xml:space="preserve">Ces </w:t>
        </w:r>
      </w:ins>
      <w:ins w:id="149" w:author="Sophia Allouache" w:date="2014-09-16T18:23:00Z">
        <w:r w:rsidR="00137344">
          <w:rPr>
            <w:lang w:val="fr-FR"/>
          </w:rPr>
          <w:t>propositions</w:t>
        </w:r>
      </w:ins>
      <w:del w:id="150" w:author="Sophia Allouache" w:date="2014-09-16T18:28:00Z">
        <w:r w:rsidDel="00137344">
          <w:rPr>
            <w:lang w:val="fr-FR"/>
          </w:rPr>
          <w:delText>s</w:delText>
        </w:r>
      </w:del>
      <w:r>
        <w:rPr>
          <w:lang w:val="fr-FR"/>
        </w:rPr>
        <w:t xml:space="preserve"> seront toujours intitulé</w:t>
      </w:r>
      <w:ins w:id="151" w:author="Sophia Allouache" w:date="2014-09-17T07:23:00Z">
        <w:r w:rsidR="00BC6C22">
          <w:rPr>
            <w:lang w:val="fr-FR"/>
          </w:rPr>
          <w:t>e</w:t>
        </w:r>
      </w:ins>
      <w:r>
        <w:rPr>
          <w:lang w:val="fr-FR"/>
        </w:rPr>
        <w:t>s « secrets de notre partenaire », afin d</w:t>
      </w:r>
      <w:ins w:id="152" w:author="Sophia Allouache" w:date="2014-09-16T19:07:00Z">
        <w:r w:rsidR="00E0256A">
          <w:rPr>
            <w:lang w:val="fr-FR"/>
          </w:rPr>
          <w:t>e dissiper tout mystère et d’éviter toute confusion</w:t>
        </w:r>
      </w:ins>
      <w:del w:id="153" w:author="Sophia Allouache" w:date="2014-09-16T19:07:00Z">
        <w:r w:rsidDel="00E0256A">
          <w:rPr>
            <w:lang w:val="fr-FR"/>
          </w:rPr>
          <w:delText>’éviter tout</w:delText>
        </w:r>
        <w:r w:rsidR="00DD1EE6" w:rsidDel="00E0256A">
          <w:rPr>
            <w:lang w:val="fr-FR"/>
          </w:rPr>
          <w:delText>e</w:delText>
        </w:r>
        <w:r w:rsidDel="00E0256A">
          <w:rPr>
            <w:lang w:val="fr-FR"/>
          </w:rPr>
          <w:delText xml:space="preserve"> confusion</w:delText>
        </w:r>
      </w:del>
      <w:r>
        <w:rPr>
          <w:lang w:val="fr-FR"/>
        </w:rPr>
        <w:t xml:space="preserve">. </w:t>
      </w:r>
    </w:p>
    <w:p w14:paraId="16A25468" w14:textId="4C82E584" w:rsidR="007F272F" w:rsidRDefault="007F272F">
      <w:pPr>
        <w:rPr>
          <w:ins w:id="154" w:author="Sophia Allouache" w:date="2014-09-16T18:33:00Z"/>
          <w:lang w:val="fr-FR"/>
        </w:rPr>
      </w:pPr>
      <w:r>
        <w:rPr>
          <w:lang w:val="fr-FR"/>
        </w:rPr>
        <w:t xml:space="preserve">Enfin, </w:t>
      </w:r>
      <w:r w:rsidR="00DD1EE6">
        <w:rPr>
          <w:lang w:val="fr-FR"/>
        </w:rPr>
        <w:t xml:space="preserve">nous nous engageons à ne jamais </w:t>
      </w:r>
      <w:ins w:id="155" w:author="Sophia Allouache" w:date="2014-09-16T18:32:00Z">
        <w:r w:rsidR="00B80287">
          <w:rPr>
            <w:lang w:val="fr-FR"/>
          </w:rPr>
          <w:t>dévoiler</w:t>
        </w:r>
      </w:ins>
      <w:ins w:id="156" w:author="Sophia Allouache" w:date="2014-09-16T18:24:00Z">
        <w:r w:rsidR="00137344">
          <w:rPr>
            <w:lang w:val="fr-FR"/>
          </w:rPr>
          <w:t xml:space="preserve"> vos </w:t>
        </w:r>
      </w:ins>
      <w:ins w:id="157" w:author="Sophia Allouache" w:date="2014-09-16T18:31:00Z">
        <w:r w:rsidR="00B80287">
          <w:rPr>
            <w:lang w:val="fr-FR"/>
          </w:rPr>
          <w:t>confidence</w:t>
        </w:r>
      </w:ins>
      <w:ins w:id="158" w:author="Sophia Allouache" w:date="2014-09-16T18:33:00Z">
        <w:r w:rsidR="00B80287">
          <w:rPr>
            <w:lang w:val="fr-FR"/>
          </w:rPr>
          <w:t>s</w:t>
        </w:r>
      </w:ins>
      <w:ins w:id="159" w:author="Sophia Allouache" w:date="2014-09-16T18:24:00Z">
        <w:r w:rsidR="00137344">
          <w:rPr>
            <w:lang w:val="fr-FR"/>
          </w:rPr>
          <w:t xml:space="preserve"> : nous ne </w:t>
        </w:r>
      </w:ins>
      <w:r w:rsidR="00DD1EE6">
        <w:rPr>
          <w:lang w:val="fr-FR"/>
        </w:rPr>
        <w:t>communiquer</w:t>
      </w:r>
      <w:ins w:id="160" w:author="Sophia Allouache" w:date="2014-09-16T18:24:00Z">
        <w:r w:rsidR="00137344">
          <w:rPr>
            <w:lang w:val="fr-FR"/>
          </w:rPr>
          <w:t>ons ni</w:t>
        </w:r>
      </w:ins>
      <w:r w:rsidR="00DD1EE6">
        <w:rPr>
          <w:lang w:val="fr-FR"/>
        </w:rPr>
        <w:t xml:space="preserve"> votre adresse mail, ni vos coordonnées. </w:t>
      </w:r>
    </w:p>
    <w:p w14:paraId="54ABE85F" w14:textId="77777777" w:rsidR="00B80287" w:rsidRDefault="00B80287">
      <w:pPr>
        <w:rPr>
          <w:lang w:val="fr-FR"/>
        </w:rPr>
      </w:pPr>
    </w:p>
    <w:p w14:paraId="0787FF2A" w14:textId="7A50FC57" w:rsidR="00DD1EE6" w:rsidRDefault="00B80287">
      <w:pPr>
        <w:rPr>
          <w:lang w:val="fr-FR"/>
        </w:rPr>
      </w:pPr>
      <w:ins w:id="161" w:author="Sophia Allouache" w:date="2014-09-16T18:39:00Z">
        <w:r>
          <w:rPr>
            <w:lang w:val="fr-FR"/>
          </w:rPr>
          <w:t xml:space="preserve">Nous savons </w:t>
        </w:r>
      </w:ins>
      <w:del w:id="162" w:author="Sophia Allouache" w:date="2014-09-16T18:39:00Z">
        <w:r w:rsidR="00DD1EE6" w:rsidDel="00B80287">
          <w:rPr>
            <w:lang w:val="fr-FR"/>
          </w:rPr>
          <w:delText>Nous respectons</w:delText>
        </w:r>
      </w:del>
      <w:r w:rsidR="00DD1EE6">
        <w:rPr>
          <w:lang w:val="fr-FR"/>
        </w:rPr>
        <w:t xml:space="preserve"> votre temps </w:t>
      </w:r>
      <w:del w:id="163" w:author="Sophia Allouache" w:date="2014-09-16T18:39:00Z">
        <w:r w:rsidR="00DD1EE6" w:rsidDel="00B80287">
          <w:rPr>
            <w:lang w:val="fr-FR"/>
          </w:rPr>
          <w:delText xml:space="preserve">qui est </w:delText>
        </w:r>
      </w:del>
      <w:r w:rsidR="00DD1EE6">
        <w:rPr>
          <w:lang w:val="fr-FR"/>
        </w:rPr>
        <w:t>précieux</w:t>
      </w:r>
      <w:ins w:id="164" w:author="Sophia Allouache" w:date="2014-09-16T18:39:00Z">
        <w:r>
          <w:rPr>
            <w:lang w:val="fr-FR"/>
          </w:rPr>
          <w:t xml:space="preserve"> et</w:t>
        </w:r>
      </w:ins>
      <w:del w:id="165" w:author="Sophia Allouache" w:date="2014-09-16T18:39:00Z">
        <w:r w:rsidR="00DD1EE6" w:rsidDel="00B80287">
          <w:rPr>
            <w:lang w:val="fr-FR"/>
          </w:rPr>
          <w:delText>,</w:delText>
        </w:r>
      </w:del>
      <w:r w:rsidR="00DD1EE6">
        <w:rPr>
          <w:lang w:val="fr-FR"/>
        </w:rPr>
        <w:t xml:space="preserve"> votre boîte mail </w:t>
      </w:r>
      <w:del w:id="166" w:author="Sophia Allouache" w:date="2014-09-16T18:39:00Z">
        <w:r w:rsidR="00DD1EE6" w:rsidDel="00B80287">
          <w:rPr>
            <w:lang w:val="fr-FR"/>
          </w:rPr>
          <w:delText xml:space="preserve">qui est déjà </w:delText>
        </w:r>
      </w:del>
      <w:r w:rsidR="00DD1EE6">
        <w:rPr>
          <w:lang w:val="fr-FR"/>
        </w:rPr>
        <w:t>surchargée</w:t>
      </w:r>
      <w:ins w:id="167" w:author="Sophia Allouache" w:date="2014-09-16T18:39:00Z">
        <w:r>
          <w:rPr>
            <w:lang w:val="fr-FR"/>
          </w:rPr>
          <w:t xml:space="preserve">, </w:t>
        </w:r>
      </w:ins>
      <w:del w:id="168" w:author="Sophia Allouache" w:date="2014-09-16T18:40:00Z">
        <w:r w:rsidR="00DD1EE6" w:rsidDel="00ED285C">
          <w:rPr>
            <w:lang w:val="fr-FR"/>
          </w:rPr>
          <w:delText xml:space="preserve"> </w:delText>
        </w:r>
        <w:r w:rsidR="00DD1EE6" w:rsidDel="00B80287">
          <w:rPr>
            <w:lang w:val="fr-FR"/>
          </w:rPr>
          <w:delText xml:space="preserve">et </w:delText>
        </w:r>
      </w:del>
      <w:ins w:id="169" w:author="Sophia Allouache" w:date="2014-09-16T18:40:00Z">
        <w:r>
          <w:rPr>
            <w:lang w:val="fr-FR"/>
          </w:rPr>
          <w:t xml:space="preserve">nous mettons donc le plus grand soin à respecter </w:t>
        </w:r>
      </w:ins>
      <w:r w:rsidR="00DD1EE6">
        <w:rPr>
          <w:lang w:val="fr-FR"/>
        </w:rPr>
        <w:t>la permission que vous nous donnez de vous contacter.</w:t>
      </w:r>
    </w:p>
    <w:p w14:paraId="13005B7A" w14:textId="77777777" w:rsidR="007F272F" w:rsidRDefault="007F272F">
      <w:pPr>
        <w:rPr>
          <w:lang w:val="fr-FR"/>
        </w:rPr>
      </w:pPr>
    </w:p>
    <w:p w14:paraId="0FC2099A" w14:textId="77777777" w:rsidR="007F272F" w:rsidRDefault="007F272F">
      <w:pPr>
        <w:rPr>
          <w:lang w:val="fr-FR"/>
        </w:rPr>
      </w:pPr>
    </w:p>
    <w:p w14:paraId="783E8EFC" w14:textId="77777777" w:rsidR="007F272F" w:rsidRPr="005A7C3F" w:rsidRDefault="007F272F">
      <w:pPr>
        <w:rPr>
          <w:lang w:val="fr-FR"/>
        </w:rPr>
      </w:pPr>
    </w:p>
    <w:p w14:paraId="5598FB57" w14:textId="77777777" w:rsidR="00A30E94" w:rsidRPr="005A7C3F" w:rsidRDefault="00A30E94">
      <w:pPr>
        <w:rPr>
          <w:lang w:val="fr-FR"/>
        </w:rPr>
      </w:pPr>
      <w:r w:rsidRPr="005A7C3F">
        <w:rPr>
          <w:lang w:val="fr-FR"/>
        </w:rPr>
        <w:t xml:space="preserve">Titre : </w:t>
      </w:r>
      <w:r w:rsidR="00CC34C6" w:rsidRPr="005A7C3F">
        <w:rPr>
          <w:lang w:val="fr-FR"/>
        </w:rPr>
        <w:t>Catégories culturelles</w:t>
      </w:r>
    </w:p>
    <w:p w14:paraId="68EF2CF8" w14:textId="77777777" w:rsidR="00CC34C6" w:rsidRDefault="00CC34C6">
      <w:pPr>
        <w:rPr>
          <w:lang w:val="fr-FR"/>
        </w:rPr>
      </w:pPr>
    </w:p>
    <w:p w14:paraId="3A9D034E" w14:textId="653FED1B" w:rsidR="00CC34C6" w:rsidRPr="006676BE" w:rsidRDefault="006676BE">
      <w:pPr>
        <w:rPr>
          <w:i/>
          <w:lang w:val="fr-FR"/>
        </w:rPr>
      </w:pPr>
      <w:ins w:id="170" w:author="Winckler Christina" w:date="2014-09-15T12:38:00Z">
        <w:r w:rsidRPr="006676BE">
          <w:rPr>
            <w:i/>
            <w:lang w:val="fr-FR"/>
          </w:rPr>
          <w:t xml:space="preserve">Pour l’instant nous ne mettons aucune </w:t>
        </w:r>
      </w:ins>
      <w:ins w:id="171" w:author="Winckler Christina" w:date="2014-09-15T12:39:00Z">
        <w:r w:rsidRPr="006676BE">
          <w:rPr>
            <w:i/>
            <w:lang w:val="fr-FR"/>
          </w:rPr>
          <w:t>vignette relative</w:t>
        </w:r>
      </w:ins>
      <w:ins w:id="172" w:author="Winckler Christina" w:date="2014-09-15T12:38:00Z">
        <w:r w:rsidRPr="006676BE">
          <w:rPr>
            <w:i/>
            <w:lang w:val="fr-FR"/>
          </w:rPr>
          <w:t xml:space="preserve"> à des catégories culturelles. </w:t>
        </w:r>
      </w:ins>
    </w:p>
    <w:p w14:paraId="0B619702" w14:textId="77777777" w:rsidR="00452BCE" w:rsidRDefault="00452BCE">
      <w:pPr>
        <w:rPr>
          <w:lang w:val="fr-FR"/>
        </w:rPr>
      </w:pPr>
    </w:p>
    <w:p w14:paraId="39EAE000" w14:textId="0F12452F" w:rsidR="00452BCE" w:rsidRDefault="00452BCE" w:rsidP="00452BCE">
      <w:pPr>
        <w:pStyle w:val="Heading1"/>
        <w:rPr>
          <w:lang w:val="fr-FR"/>
        </w:rPr>
      </w:pPr>
      <w:r>
        <w:rPr>
          <w:lang w:val="fr-FR"/>
        </w:rPr>
        <w:t xml:space="preserve">Les Partenaires </w:t>
      </w:r>
      <w:r w:rsidR="009B010D">
        <w:rPr>
          <w:lang w:val="fr-FR"/>
        </w:rPr>
        <w:t xml:space="preserve"> </w:t>
      </w:r>
    </w:p>
    <w:p w14:paraId="6FF91EC4" w14:textId="77777777" w:rsidR="00452BCE" w:rsidRDefault="00452BCE" w:rsidP="00452BCE"/>
    <w:p w14:paraId="431E4674" w14:textId="3A4B7DDF" w:rsidR="00452BCE" w:rsidRDefault="00452BCE" w:rsidP="00452BCE">
      <w:proofErr w:type="spellStart"/>
      <w:r>
        <w:t>Palais</w:t>
      </w:r>
      <w:proofErr w:type="spellEnd"/>
      <w:r>
        <w:t xml:space="preserve"> de Tokyo </w:t>
      </w:r>
    </w:p>
    <w:p w14:paraId="7B81B6B7" w14:textId="1B0FE7FA" w:rsidR="00452BCE" w:rsidRDefault="00452BCE" w:rsidP="00452BCE">
      <w:r>
        <w:t>Amis des Beaux Arts</w:t>
      </w:r>
    </w:p>
    <w:p w14:paraId="7D28A35B" w14:textId="44C2D436" w:rsidR="00452BCE" w:rsidRDefault="00452BCE" w:rsidP="00452BCE">
      <w:proofErr w:type="spellStart"/>
      <w:r>
        <w:t>Fondation</w:t>
      </w:r>
      <w:proofErr w:type="spellEnd"/>
      <w:r>
        <w:t xml:space="preserve"> Sam Art project </w:t>
      </w:r>
    </w:p>
    <w:p w14:paraId="4C43167F" w14:textId="0153FFCD" w:rsidR="00452BCE" w:rsidRPr="00452BCE" w:rsidRDefault="00452BCE" w:rsidP="00452BCE">
      <w:proofErr w:type="spellStart"/>
      <w:r>
        <w:t>Maison</w:t>
      </w:r>
      <w:proofErr w:type="spellEnd"/>
      <w:r>
        <w:t xml:space="preserve"> Rouge </w:t>
      </w:r>
    </w:p>
    <w:p w14:paraId="34949FAD" w14:textId="2A9B9896" w:rsidR="00A30E94" w:rsidRDefault="00452BCE">
      <w:pPr>
        <w:rPr>
          <w:lang w:val="fr-FR"/>
        </w:rPr>
      </w:pP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</w:t>
      </w:r>
      <w:proofErr w:type="spellStart"/>
      <w:r w:rsidR="00F44454">
        <w:rPr>
          <w:lang w:val="fr-FR"/>
        </w:rPr>
        <w:t>m</w:t>
      </w:r>
      <w:r>
        <w:rPr>
          <w:lang w:val="fr-FR"/>
        </w:rPr>
        <w:t>y</w:t>
      </w:r>
      <w:proofErr w:type="spellEnd"/>
      <w:r>
        <w:rPr>
          <w:lang w:val="fr-FR"/>
        </w:rPr>
        <w:t xml:space="preserve"> city</w:t>
      </w:r>
    </w:p>
    <w:p w14:paraId="44BE8F9B" w14:textId="346ABC79" w:rsidR="001E52B9" w:rsidRPr="005A7C3F" w:rsidRDefault="00452BCE" w:rsidP="00CC34C6">
      <w:pPr>
        <w:pStyle w:val="Heading1"/>
        <w:rPr>
          <w:lang w:val="fr-FR"/>
        </w:rPr>
      </w:pPr>
      <w:r w:rsidRPr="005A7C3F">
        <w:rPr>
          <w:lang w:val="fr-FR"/>
        </w:rPr>
        <w:t>LE CERCLE</w:t>
      </w:r>
      <w:r w:rsidR="00246249">
        <w:rPr>
          <w:lang w:val="fr-FR"/>
        </w:rPr>
        <w:t xml:space="preserve"> (page à créer sur le site) </w:t>
      </w:r>
    </w:p>
    <w:p w14:paraId="5D980C64" w14:textId="77777777" w:rsidR="001E52B9" w:rsidRPr="005A7C3F" w:rsidRDefault="001E52B9" w:rsidP="001E52B9">
      <w:pPr>
        <w:rPr>
          <w:rFonts w:ascii="Arial" w:eastAsia="Times New Roman" w:hAnsi="Arial" w:cs="Arial"/>
          <w:i/>
          <w:color w:val="222222"/>
          <w:sz w:val="20"/>
          <w:szCs w:val="20"/>
          <w:lang w:val="fr-FR"/>
        </w:rPr>
      </w:pPr>
    </w:p>
    <w:p w14:paraId="2D20456D" w14:textId="16A94E57" w:rsidR="001E52B9" w:rsidRPr="005A7C3F" w:rsidRDefault="001E52B9" w:rsidP="001E52B9">
      <w:pPr>
        <w:rPr>
          <w:lang w:val="fr-FR"/>
        </w:rPr>
      </w:pPr>
      <w:r w:rsidRPr="005A7C3F">
        <w:rPr>
          <w:lang w:val="fr-FR"/>
        </w:rPr>
        <w:t>Titre : Le Cercle et ses secrets</w:t>
      </w:r>
      <w:r w:rsidR="00246249">
        <w:rPr>
          <w:lang w:val="fr-FR"/>
        </w:rPr>
        <w:t> : devenir membre</w:t>
      </w:r>
    </w:p>
    <w:p w14:paraId="4A142C0E" w14:textId="77777777" w:rsidR="001E52B9" w:rsidRPr="005A7C3F" w:rsidRDefault="001E52B9" w:rsidP="001E52B9">
      <w:pPr>
        <w:rPr>
          <w:lang w:val="fr-FR"/>
        </w:rPr>
      </w:pPr>
    </w:p>
    <w:p w14:paraId="02EAFD8A" w14:textId="6E8C29B2" w:rsidR="001E52B9" w:rsidRDefault="001E52B9" w:rsidP="001E52B9">
      <w:pPr>
        <w:rPr>
          <w:lang w:val="fr-FR"/>
        </w:rPr>
      </w:pPr>
      <w:r w:rsidRPr="005A7C3F">
        <w:rPr>
          <w:lang w:val="fr-FR"/>
        </w:rPr>
        <w:t xml:space="preserve">Vous êtes passionné </w:t>
      </w:r>
      <w:r w:rsidR="00306E0F">
        <w:rPr>
          <w:lang w:val="fr-FR"/>
        </w:rPr>
        <w:t xml:space="preserve">par l’art, avide </w:t>
      </w:r>
      <w:r w:rsidR="001E134E">
        <w:rPr>
          <w:lang w:val="fr-FR"/>
        </w:rPr>
        <w:t>de</w:t>
      </w:r>
      <w:r w:rsidR="004E7816">
        <w:rPr>
          <w:lang w:val="fr-FR"/>
        </w:rPr>
        <w:t xml:space="preserve"> </w:t>
      </w:r>
      <w:r w:rsidR="00306E0F">
        <w:rPr>
          <w:lang w:val="fr-FR"/>
        </w:rPr>
        <w:t>découvrir l’actualité culturelle</w:t>
      </w:r>
      <w:r w:rsidRPr="005A7C3F">
        <w:rPr>
          <w:lang w:val="fr-FR"/>
        </w:rPr>
        <w:t xml:space="preserve">... Nous fédérons un </w:t>
      </w:r>
      <w:r w:rsidR="00306E0F">
        <w:rPr>
          <w:lang w:val="fr-FR"/>
        </w:rPr>
        <w:t>c</w:t>
      </w:r>
      <w:r w:rsidRPr="005A7C3F">
        <w:rPr>
          <w:lang w:val="fr-FR"/>
        </w:rPr>
        <w:t xml:space="preserve">ercle de personnes partageant </w:t>
      </w:r>
      <w:r w:rsidR="00306E0F">
        <w:rPr>
          <w:lang w:val="fr-FR"/>
        </w:rPr>
        <w:t>vos envies.</w:t>
      </w:r>
      <w:r w:rsidRPr="005A7C3F">
        <w:rPr>
          <w:lang w:val="fr-FR"/>
        </w:rPr>
        <w:br/>
      </w:r>
      <w:r w:rsidRPr="005A7C3F">
        <w:rPr>
          <w:lang w:val="fr-FR"/>
        </w:rPr>
        <w:br/>
        <w:t>CULTURE</w:t>
      </w:r>
      <w:r w:rsidRPr="005A7C3F">
        <w:rPr>
          <w:b/>
          <w:lang w:val="fr-FR"/>
        </w:rPr>
        <w:t>SECRETS</w:t>
      </w:r>
      <w:r w:rsidRPr="005A7C3F">
        <w:rPr>
          <w:lang w:val="fr-FR"/>
        </w:rPr>
        <w:t xml:space="preserve"> est un Cercle privé, dont l’accès est réservé uniquement à ses membres.</w:t>
      </w:r>
    </w:p>
    <w:p w14:paraId="3B5D4443" w14:textId="77777777" w:rsidR="009F1E29" w:rsidRDefault="009F1E29" w:rsidP="001E52B9">
      <w:pPr>
        <w:rPr>
          <w:lang w:val="fr-FR"/>
        </w:rPr>
      </w:pPr>
    </w:p>
    <w:p w14:paraId="0410853A" w14:textId="39A36B1A" w:rsidR="009F1E29" w:rsidRDefault="009F1E29" w:rsidP="001E52B9">
      <w:pPr>
        <w:rPr>
          <w:lang w:val="fr-FR"/>
        </w:rPr>
      </w:pPr>
      <w:r>
        <w:rPr>
          <w:lang w:val="fr-FR"/>
        </w:rPr>
        <w:t>Cet univers privilégié n’es</w:t>
      </w:r>
      <w:r w:rsidR="00550221">
        <w:rPr>
          <w:lang w:val="fr-FR"/>
        </w:rPr>
        <w:t xml:space="preserve">t accessible que sur invitation. Il est possible de faire une demande d’adhésion en cliquant sur le lien ci-dessous. Chaque candidature est minutieusement étudiée, garantissant ainsi un cercle </w:t>
      </w:r>
      <w:r w:rsidR="001E134E">
        <w:rPr>
          <w:lang w:val="fr-FR"/>
        </w:rPr>
        <w:t>de qualité</w:t>
      </w:r>
      <w:r w:rsidR="00550221">
        <w:rPr>
          <w:lang w:val="fr-FR"/>
        </w:rPr>
        <w:t xml:space="preserve">, </w:t>
      </w:r>
      <w:del w:id="173" w:author="Sophia Allouache" w:date="2014-09-16T18:42:00Z">
        <w:r w:rsidR="00550221" w:rsidDel="00ED285C">
          <w:rPr>
            <w:lang w:val="fr-FR"/>
          </w:rPr>
          <w:delText xml:space="preserve">avec </w:delText>
        </w:r>
      </w:del>
      <w:r w:rsidR="00550221">
        <w:rPr>
          <w:lang w:val="fr-FR"/>
        </w:rPr>
        <w:t>une communauté basée sur la confiance et la confidentialité.</w:t>
      </w:r>
    </w:p>
    <w:p w14:paraId="0C0D528E" w14:textId="77777777" w:rsidR="00CC34C6" w:rsidRPr="005A7C3F" w:rsidRDefault="00CC34C6" w:rsidP="00CC34C6">
      <w:pPr>
        <w:pStyle w:val="Heading1"/>
        <w:rPr>
          <w:lang w:val="fr-FR"/>
        </w:rPr>
      </w:pPr>
      <w:r w:rsidRPr="005A7C3F">
        <w:rPr>
          <w:lang w:val="fr-FR"/>
        </w:rPr>
        <w:t>L’équipe</w:t>
      </w:r>
    </w:p>
    <w:p w14:paraId="7624C6A2" w14:textId="77777777" w:rsidR="00CC34C6" w:rsidRDefault="00CC34C6">
      <w:pPr>
        <w:rPr>
          <w:lang w:val="fr-FR"/>
        </w:rPr>
      </w:pPr>
    </w:p>
    <w:p w14:paraId="3BCECC10" w14:textId="7AA33438" w:rsidR="0012341A" w:rsidRPr="005161F9" w:rsidRDefault="0012341A">
      <w:pPr>
        <w:rPr>
          <w:i/>
          <w:lang w:val="fr-FR"/>
        </w:rPr>
      </w:pPr>
      <w:r w:rsidRPr="005161F9">
        <w:rPr>
          <w:i/>
          <w:lang w:val="fr-FR"/>
        </w:rPr>
        <w:t xml:space="preserve">A la place </w:t>
      </w:r>
      <w:r>
        <w:rPr>
          <w:i/>
          <w:lang w:val="fr-FR"/>
        </w:rPr>
        <w:t>des titres on met les prénoms et quand on clique il y a la fonction</w:t>
      </w:r>
      <w:r w:rsidR="00317924">
        <w:rPr>
          <w:i/>
          <w:lang w:val="fr-FR"/>
        </w:rPr>
        <w:t xml:space="preserve"> (mais peut on mettre une phrase ?)</w:t>
      </w:r>
    </w:p>
    <w:p w14:paraId="621732D1" w14:textId="2424DB10" w:rsidR="00317924" w:rsidRPr="005161F9" w:rsidRDefault="00317924">
      <w:pPr>
        <w:rPr>
          <w:i/>
          <w:lang w:val="fr-FR"/>
        </w:rPr>
      </w:pPr>
      <w:r w:rsidRPr="005161F9">
        <w:rPr>
          <w:i/>
          <w:lang w:val="fr-FR"/>
        </w:rPr>
        <w:t xml:space="preserve">IL faut </w:t>
      </w:r>
      <w:r>
        <w:rPr>
          <w:i/>
          <w:lang w:val="fr-FR"/>
        </w:rPr>
        <w:t>inverser et mettre ma photo avant l’édito</w:t>
      </w:r>
    </w:p>
    <w:p w14:paraId="550ABF99" w14:textId="5858EC03" w:rsidR="00A96873" w:rsidRDefault="00A96873">
      <w:pPr>
        <w:rPr>
          <w:lang w:val="fr-FR"/>
        </w:rPr>
      </w:pPr>
    </w:p>
    <w:p w14:paraId="1865354A" w14:textId="7DBA1027" w:rsidR="00A96873" w:rsidRDefault="00A96873">
      <w:pPr>
        <w:rPr>
          <w:lang w:val="fr-FR"/>
        </w:rPr>
      </w:pPr>
      <w:proofErr w:type="spellStart"/>
      <w:r>
        <w:rPr>
          <w:lang w:val="fr-FR"/>
        </w:rPr>
        <w:t>Krystyna</w:t>
      </w:r>
      <w:proofErr w:type="spellEnd"/>
    </w:p>
    <w:p w14:paraId="17A16399" w14:textId="08E65B66" w:rsidR="009C5E0B" w:rsidRDefault="009C5E0B">
      <w:pPr>
        <w:rPr>
          <w:lang w:val="fr-FR"/>
        </w:rPr>
      </w:pPr>
      <w:del w:id="174" w:author="Sophia Allouache" w:date="2014-09-16T18:42:00Z">
        <w:r w:rsidDel="00ED285C">
          <w:rPr>
            <w:lang w:val="fr-FR"/>
          </w:rPr>
          <w:delText xml:space="preserve">Créatrice </w:delText>
        </w:r>
      </w:del>
      <w:ins w:id="175" w:author="Sophia Allouache" w:date="2014-09-16T18:42:00Z">
        <w:r w:rsidR="00ED285C">
          <w:rPr>
            <w:lang w:val="fr-FR"/>
          </w:rPr>
          <w:t xml:space="preserve">Fondatrice et directrice </w:t>
        </w:r>
      </w:ins>
      <w:r>
        <w:rPr>
          <w:lang w:val="fr-FR"/>
        </w:rPr>
        <w:t xml:space="preserve">de CultureSecrets </w:t>
      </w:r>
    </w:p>
    <w:p w14:paraId="25769CDB" w14:textId="303297DA" w:rsidR="009C5E0B" w:rsidRPr="004348C3" w:rsidRDefault="009C5E0B">
      <w:pPr>
        <w:rPr>
          <w:lang w:val="fr-FR"/>
        </w:rPr>
      </w:pPr>
      <w:del w:id="176" w:author="Sophia Allouache" w:date="2014-09-16T18:43:00Z">
        <w:r w:rsidDel="00ED285C">
          <w:rPr>
            <w:lang w:val="fr-FR"/>
          </w:rPr>
          <w:delText>Fondatrice de l’</w:delText>
        </w:r>
        <w:r w:rsidR="00162376" w:rsidDel="00ED285C">
          <w:rPr>
            <w:lang w:val="fr-FR"/>
          </w:rPr>
          <w:delText>ensemble de CultureSecrets</w:delText>
        </w:r>
        <w:r w:rsidDel="00ED285C">
          <w:rPr>
            <w:lang w:val="fr-FR"/>
          </w:rPr>
          <w:delText>, elle dirige son développement</w:delText>
        </w:r>
      </w:del>
      <w:ins w:id="177" w:author="Sophia Allouache" w:date="2014-09-16T18:43:00Z">
        <w:r w:rsidR="00ED285C">
          <w:rPr>
            <w:lang w:val="fr-FR"/>
          </w:rPr>
          <w:t>Donner du sens aux secrets, c</w:t>
        </w:r>
      </w:ins>
      <w:ins w:id="178" w:author="Sophia Allouache" w:date="2014-09-16T18:44:00Z">
        <w:r w:rsidR="00ED285C">
          <w:rPr>
            <w:lang w:val="fr-FR"/>
          </w:rPr>
          <w:t xml:space="preserve">’est son idée. </w:t>
        </w:r>
      </w:ins>
      <w:ins w:id="179" w:author="Sophia Allouache" w:date="2014-09-16T18:43:00Z">
        <w:r w:rsidR="00ED285C">
          <w:rPr>
            <w:lang w:val="fr-FR"/>
          </w:rPr>
          <w:t xml:space="preserve"> </w:t>
        </w:r>
      </w:ins>
    </w:p>
    <w:p w14:paraId="2458E294" w14:textId="77777777" w:rsidR="000811A6" w:rsidRDefault="000811A6">
      <w:pPr>
        <w:rPr>
          <w:lang w:val="fr-FR"/>
        </w:rPr>
      </w:pPr>
    </w:p>
    <w:p w14:paraId="61A7DBEF" w14:textId="77777777" w:rsidR="00F301C9" w:rsidRDefault="00F301C9" w:rsidP="00F301C9">
      <w:pPr>
        <w:rPr>
          <w:lang w:val="fr-FR"/>
        </w:rPr>
      </w:pPr>
      <w:r w:rsidRPr="004348C3">
        <w:rPr>
          <w:lang w:val="fr-FR"/>
        </w:rPr>
        <w:t xml:space="preserve">Titre : </w:t>
      </w:r>
      <w:r>
        <w:rPr>
          <w:lang w:val="fr-FR"/>
        </w:rPr>
        <w:t>Edito</w:t>
      </w:r>
    </w:p>
    <w:p w14:paraId="02AE4144" w14:textId="77777777" w:rsidR="00F301C9" w:rsidRDefault="00F301C9">
      <w:pPr>
        <w:rPr>
          <w:lang w:val="fr-FR"/>
        </w:rPr>
      </w:pPr>
    </w:p>
    <w:p w14:paraId="720A8945" w14:textId="77777777" w:rsidR="00F301C9" w:rsidRDefault="00F301C9" w:rsidP="00F13AA4">
      <w:pPr>
        <w:widowControl w:val="0"/>
        <w:autoSpaceDE w:val="0"/>
        <w:autoSpaceDN w:val="0"/>
        <w:adjustRightInd w:val="0"/>
        <w:spacing w:after="240"/>
        <w:rPr>
          <w:lang w:val="fr-FR"/>
        </w:rPr>
      </w:pPr>
    </w:p>
    <w:p w14:paraId="7AB6745F" w14:textId="77777777" w:rsidR="000D5BC5" w:rsidRPr="004348C3" w:rsidRDefault="000D5BC5">
      <w:pPr>
        <w:rPr>
          <w:ins w:id="180" w:author="Sophia Allouache" w:date="2014-09-16T20:09:00Z"/>
          <w:lang w:val="fr-FR"/>
        </w:rPr>
      </w:pPr>
    </w:p>
    <w:p w14:paraId="0D09ACF0" w14:textId="77777777" w:rsidR="00A268C4" w:rsidRPr="004348C3" w:rsidRDefault="00A268C4" w:rsidP="00A268C4">
      <w:pPr>
        <w:rPr>
          <w:ins w:id="181" w:author="Sophia Allouache" w:date="2014-09-16T20:27:00Z"/>
          <w:lang w:val="fr-FR"/>
        </w:rPr>
      </w:pPr>
    </w:p>
    <w:p w14:paraId="473C1F2C" w14:textId="309B43C8" w:rsidR="00A268C4" w:rsidRDefault="00A268C4" w:rsidP="00A268C4">
      <w:pPr>
        <w:widowControl w:val="0"/>
        <w:autoSpaceDE w:val="0"/>
        <w:autoSpaceDN w:val="0"/>
        <w:adjustRightInd w:val="0"/>
        <w:spacing w:after="240"/>
        <w:rPr>
          <w:ins w:id="182" w:author="Sophia Allouache" w:date="2014-09-16T20:27:00Z"/>
          <w:lang w:val="fr-FR"/>
        </w:rPr>
      </w:pPr>
      <w:proofErr w:type="spellStart"/>
      <w:ins w:id="183" w:author="Sophia Allouache" w:date="2014-09-16T20:27:00Z">
        <w:r>
          <w:rPr>
            <w:lang w:val="fr-FR"/>
          </w:rPr>
          <w:t>CultureSecrets</w:t>
        </w:r>
        <w:proofErr w:type="spellEnd"/>
        <w:r>
          <w:rPr>
            <w:lang w:val="fr-FR"/>
          </w:rPr>
          <w:t xml:space="preserve"> c’est l’union de tout ce qui me passionne : l’art au sens large, la culture dans tout ce qu’elle a d’unique, mais aussi les nouvelles technologies et l’innovation. Ce projet qui m’habite depuis très longtemps, est ce à quoi j’aspire à me consacrer</w:t>
        </w:r>
      </w:ins>
      <w:ins w:id="184" w:author="Sophia Allouache" w:date="2014-09-17T07:47:00Z">
        <w:r w:rsidR="00FE2E3A">
          <w:rPr>
            <w:lang w:val="fr-FR"/>
          </w:rPr>
          <w:t xml:space="preserve"> désormais</w:t>
        </w:r>
      </w:ins>
      <w:ins w:id="185" w:author="Sophia Allouache" w:date="2014-09-16T20:27:00Z">
        <w:r>
          <w:rPr>
            <w:lang w:val="fr-FR"/>
          </w:rPr>
          <w:t xml:space="preserve">. </w:t>
        </w:r>
      </w:ins>
    </w:p>
    <w:p w14:paraId="6884A65C" w14:textId="47D9EABF" w:rsidR="00A268C4" w:rsidRDefault="00A268C4" w:rsidP="00A268C4">
      <w:pPr>
        <w:widowControl w:val="0"/>
        <w:autoSpaceDE w:val="0"/>
        <w:autoSpaceDN w:val="0"/>
        <w:adjustRightInd w:val="0"/>
        <w:spacing w:after="240"/>
        <w:rPr>
          <w:ins w:id="186" w:author="Sophia Allouache" w:date="2014-09-16T20:27:00Z"/>
          <w:lang w:val="fr-FR"/>
        </w:rPr>
      </w:pPr>
      <w:ins w:id="187" w:author="Sophia Allouache" w:date="2014-09-16T20:27:00Z">
        <w:r>
          <w:rPr>
            <w:lang w:val="fr-FR"/>
          </w:rPr>
          <w:t xml:space="preserve">Travail et passion m’ont guidés jusqu’au lancement, en toute discrétion, </w:t>
        </w:r>
      </w:ins>
      <w:proofErr w:type="spellStart"/>
      <w:ins w:id="188" w:author="Sophia Allouache" w:date="2014-09-17T07:47:00Z">
        <w:r w:rsidR="00306574">
          <w:rPr>
            <w:lang w:val="fr-FR"/>
          </w:rPr>
          <w:t>CultureSecrets</w:t>
        </w:r>
      </w:ins>
      <w:proofErr w:type="spellEnd"/>
      <w:ins w:id="189" w:author="Sophia Allouache" w:date="2014-09-16T20:27:00Z">
        <w:r>
          <w:rPr>
            <w:lang w:val="fr-FR"/>
          </w:rPr>
          <w:t xml:space="preserve">. </w:t>
        </w:r>
      </w:ins>
    </w:p>
    <w:p w14:paraId="43EF0D49" w14:textId="609ACD88" w:rsidR="00A268C4" w:rsidRDefault="00FE2E3A" w:rsidP="00A268C4">
      <w:pPr>
        <w:widowControl w:val="0"/>
        <w:autoSpaceDE w:val="0"/>
        <w:autoSpaceDN w:val="0"/>
        <w:adjustRightInd w:val="0"/>
        <w:spacing w:after="240"/>
        <w:rPr>
          <w:ins w:id="190" w:author="Sophia Allouache" w:date="2014-09-16T20:27:00Z"/>
          <w:lang w:val="fr-FR"/>
        </w:rPr>
      </w:pPr>
      <w:ins w:id="191" w:author="Sophia Allouache" w:date="2014-09-17T07:47:00Z">
        <w:r>
          <w:rPr>
            <w:lang w:val="fr-FR"/>
          </w:rPr>
          <w:t xml:space="preserve">A présent, </w:t>
        </w:r>
      </w:ins>
      <w:bookmarkStart w:id="192" w:name="_GoBack"/>
      <w:bookmarkEnd w:id="192"/>
      <w:ins w:id="193" w:author="Sophia Allouache" w:date="2014-09-16T20:27:00Z">
        <w:r w:rsidR="00A268C4">
          <w:rPr>
            <w:lang w:val="fr-FR"/>
          </w:rPr>
          <w:t xml:space="preserve">omme je l’ai toujours souhaité : professionnels, amateurs, passionnés et curieux d’un jour pourront se laisser guider vers des évènements exceptionnels et des expériences uniques en quelques clics… mais chut, c’est un secret. </w:t>
        </w:r>
      </w:ins>
    </w:p>
    <w:p w14:paraId="00F9043D" w14:textId="65C3365E" w:rsidR="00F13AA4" w:rsidRPr="004348C3" w:rsidDel="000D5BC5" w:rsidRDefault="005A7C3F" w:rsidP="00F13AA4">
      <w:pPr>
        <w:widowControl w:val="0"/>
        <w:autoSpaceDE w:val="0"/>
        <w:autoSpaceDN w:val="0"/>
        <w:adjustRightInd w:val="0"/>
        <w:spacing w:after="240"/>
        <w:rPr>
          <w:del w:id="194" w:author="Sophia Allouache" w:date="2014-09-16T20:22:00Z"/>
          <w:lang w:val="fr-FR"/>
        </w:rPr>
      </w:pPr>
      <w:del w:id="195" w:author="Sophia Allouache" w:date="2014-09-16T20:19:00Z">
        <w:r w:rsidRPr="004348C3" w:rsidDel="000D5BC5">
          <w:rPr>
            <w:lang w:val="fr-FR"/>
          </w:rPr>
          <w:delText>CULTURE</w:delText>
        </w:r>
        <w:r w:rsidRPr="00BD4B68" w:rsidDel="000D5BC5">
          <w:rPr>
            <w:b/>
            <w:lang w:val="fr-FR"/>
          </w:rPr>
          <w:delText>SECRETS</w:delText>
        </w:r>
        <w:r w:rsidR="00F13AA4" w:rsidRPr="004348C3" w:rsidDel="000D5BC5">
          <w:rPr>
            <w:lang w:val="fr-FR"/>
          </w:rPr>
          <w:delText xml:space="preserve"> m’habite depuis longtemps</w:delText>
        </w:r>
      </w:del>
      <w:del w:id="196" w:author="Sophia Allouache" w:date="2014-09-16T20:10:00Z">
        <w:r w:rsidR="00F13AA4" w:rsidRPr="004348C3" w:rsidDel="000D5BC5">
          <w:rPr>
            <w:lang w:val="fr-FR"/>
          </w:rPr>
          <w:delText xml:space="preserve"> et son </w:delText>
        </w:r>
      </w:del>
      <w:del w:id="197" w:author="Sophia Allouache" w:date="2014-09-16T20:22:00Z">
        <w:r w:rsidR="005F767B" w:rsidDel="000D5BC5">
          <w:rPr>
            <w:lang w:val="fr-FR"/>
          </w:rPr>
          <w:delText>contenu</w:delText>
        </w:r>
        <w:r w:rsidR="00F13AA4" w:rsidRPr="004348C3" w:rsidDel="000D5BC5">
          <w:rPr>
            <w:lang w:val="fr-FR"/>
          </w:rPr>
          <w:delText xml:space="preserve"> représente un concentré de ce</w:delText>
        </w:r>
        <w:r w:rsidR="000811A6" w:rsidRPr="004348C3" w:rsidDel="000D5BC5">
          <w:rPr>
            <w:lang w:val="fr-FR"/>
          </w:rPr>
          <w:delText xml:space="preserve"> je suis et de ce qu</w:delText>
        </w:r>
        <w:r w:rsidR="005F767B" w:rsidDel="000D5BC5">
          <w:rPr>
            <w:lang w:val="fr-FR"/>
          </w:rPr>
          <w:delText xml:space="preserve">i me passionne </w:delText>
        </w:r>
        <w:r w:rsidR="00F13AA4" w:rsidRPr="004348C3" w:rsidDel="000D5BC5">
          <w:rPr>
            <w:lang w:val="fr-FR"/>
          </w:rPr>
          <w:delText>: la culture</w:delText>
        </w:r>
        <w:r w:rsidR="000811A6" w:rsidRPr="004348C3" w:rsidDel="000D5BC5">
          <w:rPr>
            <w:lang w:val="fr-FR"/>
          </w:rPr>
          <w:delText>,</w:delText>
        </w:r>
        <w:r w:rsidR="00F13AA4" w:rsidRPr="004348C3" w:rsidDel="000D5BC5">
          <w:rPr>
            <w:lang w:val="fr-FR"/>
          </w:rPr>
          <w:delText xml:space="preserve"> l’art</w:delText>
        </w:r>
        <w:r w:rsidR="00584DC9" w:rsidDel="000D5BC5">
          <w:rPr>
            <w:lang w:val="fr-FR"/>
          </w:rPr>
          <w:delText>, alliés au</w:delText>
        </w:r>
        <w:r w:rsidR="000811A6" w:rsidRPr="004348C3" w:rsidDel="000D5BC5">
          <w:rPr>
            <w:lang w:val="fr-FR"/>
          </w:rPr>
          <w:delText xml:space="preserve"> digital</w:delText>
        </w:r>
        <w:r w:rsidR="00F13AA4" w:rsidRPr="004348C3" w:rsidDel="000D5BC5">
          <w:rPr>
            <w:lang w:val="fr-FR"/>
          </w:rPr>
          <w:delText xml:space="preserve"> </w:delText>
        </w:r>
        <w:r w:rsidR="000811A6" w:rsidRPr="004348C3" w:rsidDel="000D5BC5">
          <w:rPr>
            <w:lang w:val="fr-FR"/>
          </w:rPr>
          <w:delText>à la frontière de</w:delText>
        </w:r>
        <w:r w:rsidR="00F13AA4" w:rsidRPr="004348C3" w:rsidDel="000D5BC5">
          <w:rPr>
            <w:lang w:val="fr-FR"/>
          </w:rPr>
          <w:delText xml:space="preserve"> l’innovation. </w:delText>
        </w:r>
        <w:r w:rsidR="00584DC9" w:rsidDel="000D5BC5">
          <w:rPr>
            <w:lang w:val="fr-FR"/>
          </w:rPr>
          <w:delText>Aujourd’hui m</w:delText>
        </w:r>
        <w:r w:rsidR="00F13AA4" w:rsidRPr="004348C3" w:rsidDel="000D5BC5">
          <w:rPr>
            <w:lang w:val="fr-FR"/>
          </w:rPr>
          <w:delText>on objectif principal avec CULTURE</w:delText>
        </w:r>
        <w:r w:rsidR="00F13AA4" w:rsidRPr="00BD4B68" w:rsidDel="000D5BC5">
          <w:rPr>
            <w:b/>
            <w:lang w:val="fr-FR"/>
          </w:rPr>
          <w:delText>SEC</w:delText>
        </w:r>
        <w:r w:rsidRPr="00BD4B68" w:rsidDel="000D5BC5">
          <w:rPr>
            <w:b/>
            <w:lang w:val="fr-FR"/>
          </w:rPr>
          <w:delText>R</w:delText>
        </w:r>
        <w:r w:rsidR="00F13AA4" w:rsidRPr="00BD4B68" w:rsidDel="000D5BC5">
          <w:rPr>
            <w:b/>
            <w:lang w:val="fr-FR"/>
          </w:rPr>
          <w:delText>ETS</w:delText>
        </w:r>
        <w:r w:rsidR="00F13AA4" w:rsidRPr="004348C3" w:rsidDel="000D5BC5">
          <w:rPr>
            <w:lang w:val="fr-FR"/>
          </w:rPr>
          <w:delText xml:space="preserve"> est d’aider chaque passionné d’art </w:delText>
        </w:r>
        <w:r w:rsidR="00F13AA4" w:rsidRPr="00A67260" w:rsidDel="000D5BC5">
          <w:rPr>
            <w:lang w:val="fr-FR"/>
          </w:rPr>
          <w:delText xml:space="preserve">à mieux </w:delText>
        </w:r>
        <w:r w:rsidR="00A67260" w:rsidRPr="00DF304A" w:rsidDel="000D5BC5">
          <w:rPr>
            <w:lang w:val="fr-FR"/>
          </w:rPr>
          <w:delText xml:space="preserve">organiser </w:delText>
        </w:r>
        <w:r w:rsidR="00F13AA4" w:rsidRPr="00A67260" w:rsidDel="000D5BC5">
          <w:rPr>
            <w:lang w:val="fr-FR"/>
          </w:rPr>
          <w:delText>sa</w:delText>
        </w:r>
        <w:r w:rsidR="00F13AA4" w:rsidRPr="004348C3" w:rsidDel="000D5BC5">
          <w:rPr>
            <w:lang w:val="fr-FR"/>
          </w:rPr>
          <w:delText xml:space="preserve"> vie culturelle </w:delText>
        </w:r>
        <w:r w:rsidR="00584DC9" w:rsidDel="000D5BC5">
          <w:rPr>
            <w:lang w:val="fr-FR"/>
          </w:rPr>
          <w:delText xml:space="preserve">grâce à  un nouvel outil qui pourra le guider dans ses choix </w:delText>
        </w:r>
        <w:r w:rsidR="00F13AA4" w:rsidRPr="004348C3" w:rsidDel="000D5BC5">
          <w:rPr>
            <w:lang w:val="fr-FR"/>
          </w:rPr>
          <w:delText xml:space="preserve"> C’est </w:delText>
        </w:r>
        <w:r w:rsidR="00584DC9" w:rsidDel="000D5BC5">
          <w:rPr>
            <w:lang w:val="fr-FR"/>
          </w:rPr>
          <w:delText>un projet à travers lequel</w:delText>
        </w:r>
        <w:r w:rsidR="00F13AA4" w:rsidRPr="004348C3" w:rsidDel="000D5BC5">
          <w:rPr>
            <w:lang w:val="fr-FR"/>
          </w:rPr>
          <w:delText xml:space="preserve"> je dessine mon avenir: créer, décider, </w:delText>
        </w:r>
        <w:r w:rsidR="00584DC9" w:rsidDel="000D5BC5">
          <w:rPr>
            <w:lang w:val="fr-FR"/>
          </w:rPr>
          <w:delText xml:space="preserve">travailler </w:delText>
        </w:r>
        <w:r w:rsidR="00F13AA4" w:rsidRPr="004348C3" w:rsidDel="000D5BC5">
          <w:rPr>
            <w:lang w:val="fr-FR"/>
          </w:rPr>
          <w:delText>tout en me plongeant corps et âme dans le monde de l’art et de la culture, ces univers que j’aime tant...</w:delText>
        </w:r>
        <w:r w:rsidR="00BD4B68" w:rsidDel="000D5BC5">
          <w:rPr>
            <w:lang w:val="fr-FR"/>
          </w:rPr>
          <w:delText xml:space="preserve"> </w:delText>
        </w:r>
      </w:del>
    </w:p>
    <w:p w14:paraId="4512396F" w14:textId="77777777" w:rsidR="001E52B9" w:rsidRPr="004348C3" w:rsidRDefault="001E52B9">
      <w:pPr>
        <w:rPr>
          <w:lang w:val="fr-FR"/>
        </w:rPr>
      </w:pPr>
    </w:p>
    <w:p w14:paraId="673237C1" w14:textId="77777777" w:rsidR="001E52B9" w:rsidRDefault="001E52B9">
      <w:pPr>
        <w:rPr>
          <w:lang w:val="fr-FR"/>
        </w:rPr>
      </w:pPr>
      <w:r w:rsidRPr="004348C3">
        <w:rPr>
          <w:lang w:val="fr-FR"/>
        </w:rPr>
        <w:t xml:space="preserve">Titre : </w:t>
      </w:r>
      <w:r w:rsidR="00F13AA4" w:rsidRPr="004348C3">
        <w:rPr>
          <w:lang w:val="fr-FR"/>
        </w:rPr>
        <w:t>L’Equipe</w:t>
      </w:r>
    </w:p>
    <w:p w14:paraId="263E9200" w14:textId="77777777" w:rsidR="00A72112" w:rsidRPr="005161F9" w:rsidRDefault="00A72112">
      <w:pPr>
        <w:rPr>
          <w:i/>
          <w:lang w:val="fr-FR"/>
        </w:rPr>
      </w:pPr>
    </w:p>
    <w:p w14:paraId="66631BA9" w14:textId="5F1AEA9C" w:rsidR="005161F9" w:rsidRDefault="005161F9">
      <w:pPr>
        <w:rPr>
          <w:i/>
          <w:lang w:val="fr-FR"/>
        </w:rPr>
      </w:pPr>
      <w:r w:rsidRPr="005161F9">
        <w:rPr>
          <w:i/>
          <w:lang w:val="fr-FR"/>
        </w:rPr>
        <w:t xml:space="preserve">Si possible rajouter avant les vignettes le texte suivant : </w:t>
      </w:r>
    </w:p>
    <w:p w14:paraId="69DE830D" w14:textId="77777777" w:rsidR="00DF304A" w:rsidRPr="005161F9" w:rsidRDefault="00DF304A">
      <w:pPr>
        <w:rPr>
          <w:i/>
          <w:lang w:val="fr-FR"/>
        </w:rPr>
      </w:pPr>
    </w:p>
    <w:p w14:paraId="4973D933" w14:textId="43F248FA" w:rsidR="00A72112" w:rsidRPr="004348C3" w:rsidRDefault="00A72112">
      <w:pPr>
        <w:rPr>
          <w:lang w:val="fr-FR"/>
        </w:rPr>
      </w:pPr>
      <w:r>
        <w:rPr>
          <w:lang w:val="fr-FR"/>
        </w:rPr>
        <w:t>L’équipe CultureSecrets, ce sont des</w:t>
      </w:r>
      <w:r w:rsidR="001E134E">
        <w:rPr>
          <w:lang w:val="fr-FR"/>
        </w:rPr>
        <w:t xml:space="preserve"> talents, des</w:t>
      </w:r>
      <w:r>
        <w:rPr>
          <w:lang w:val="fr-FR"/>
        </w:rPr>
        <w:t xml:space="preserve"> curieux, </w:t>
      </w:r>
      <w:r w:rsidR="001E134E">
        <w:rPr>
          <w:lang w:val="fr-FR"/>
        </w:rPr>
        <w:t xml:space="preserve">des amateurs, des </w:t>
      </w:r>
      <w:r w:rsidR="005D0102">
        <w:rPr>
          <w:lang w:val="fr-FR"/>
        </w:rPr>
        <w:t>professionnels</w:t>
      </w:r>
      <w:r w:rsidR="001E134E">
        <w:rPr>
          <w:lang w:val="fr-FR"/>
        </w:rPr>
        <w:t>, des artistes</w:t>
      </w:r>
      <w:r>
        <w:rPr>
          <w:lang w:val="fr-FR"/>
        </w:rPr>
        <w:t xml:space="preserve">, </w:t>
      </w:r>
      <w:r w:rsidR="001E134E">
        <w:rPr>
          <w:lang w:val="fr-FR"/>
        </w:rPr>
        <w:t>des chasseurs de secrets,</w:t>
      </w:r>
      <w:r>
        <w:rPr>
          <w:lang w:val="fr-FR"/>
        </w:rPr>
        <w:t xml:space="preserve"> des plumes, des créatifs,</w:t>
      </w:r>
      <w:r w:rsidR="001E134E">
        <w:rPr>
          <w:lang w:val="fr-FR"/>
        </w:rPr>
        <w:t xml:space="preserve"> </w:t>
      </w:r>
      <w:r>
        <w:rPr>
          <w:lang w:val="fr-FR"/>
        </w:rPr>
        <w:t>et</w:t>
      </w:r>
      <w:r w:rsidR="005161F9">
        <w:rPr>
          <w:lang w:val="fr-FR"/>
        </w:rPr>
        <w:t xml:space="preserve"> surtout </w:t>
      </w:r>
      <w:r>
        <w:rPr>
          <w:lang w:val="fr-FR"/>
        </w:rPr>
        <w:t xml:space="preserve"> des passionnés d’art et de culture</w:t>
      </w:r>
      <w:r w:rsidR="00DF304A">
        <w:rPr>
          <w:lang w:val="fr-FR"/>
        </w:rPr>
        <w:t>.</w:t>
      </w:r>
    </w:p>
    <w:p w14:paraId="0C91DE8D" w14:textId="77777777" w:rsidR="00F13AA4" w:rsidRDefault="00F13AA4">
      <w:pPr>
        <w:rPr>
          <w:lang w:val="fr-FR"/>
        </w:rPr>
      </w:pPr>
    </w:p>
    <w:p w14:paraId="4246F7DC" w14:textId="77777777" w:rsidR="00F301C9" w:rsidRDefault="00F301C9" w:rsidP="00F301C9">
      <w:pPr>
        <w:rPr>
          <w:lang w:val="fr-FR"/>
        </w:rPr>
      </w:pPr>
      <w:r>
        <w:rPr>
          <w:lang w:val="fr-FR"/>
        </w:rPr>
        <w:t>Alexandre</w:t>
      </w:r>
    </w:p>
    <w:p w14:paraId="379F93CE" w14:textId="77777777" w:rsidR="00F301C9" w:rsidRDefault="00F301C9" w:rsidP="00F301C9">
      <w:pPr>
        <w:rPr>
          <w:lang w:val="fr-FR"/>
        </w:rPr>
      </w:pPr>
      <w:r>
        <w:rPr>
          <w:lang w:val="fr-FR"/>
        </w:rPr>
        <w:t>Directeur Artistique</w:t>
      </w:r>
    </w:p>
    <w:p w14:paraId="7FF61A5A" w14:textId="7B9394BD" w:rsidR="00F301C9" w:rsidRDefault="00F301C9" w:rsidP="00F301C9">
      <w:pPr>
        <w:rPr>
          <w:ins w:id="198" w:author="Sophia Allouache" w:date="2014-09-16T18:45:00Z"/>
          <w:lang w:val="fr-FR"/>
        </w:rPr>
      </w:pPr>
      <w:r>
        <w:rPr>
          <w:lang w:val="fr-FR"/>
        </w:rPr>
        <w:t xml:space="preserve">C’est </w:t>
      </w:r>
      <w:del w:id="199" w:author="Sophia Allouache" w:date="2014-09-16T19:11:00Z">
        <w:r w:rsidDel="00E0256A">
          <w:rPr>
            <w:lang w:val="fr-FR"/>
          </w:rPr>
          <w:delText>l’ange gardien de</w:delText>
        </w:r>
      </w:del>
      <w:ins w:id="200" w:author="Sophia Allouache" w:date="2014-09-16T19:11:00Z">
        <w:r w:rsidR="00E0256A">
          <w:rPr>
            <w:lang w:val="fr-FR"/>
          </w:rPr>
          <w:t xml:space="preserve">le </w:t>
        </w:r>
        <w:r w:rsidR="00E0256A" w:rsidRPr="00E0256A">
          <w:rPr>
            <w:lang w:val="fr-FR"/>
            <w:rPrChange w:id="201" w:author="Sophia Allouache" w:date="2014-09-16T19:11:00Z">
              <w:rPr>
                <w:rFonts w:ascii="Arial" w:hAnsi="Arial" w:cs="Times New Roman"/>
              </w:rPr>
            </w:rPrChange>
          </w:rPr>
          <w:fldChar w:fldCharType="begin"/>
        </w:r>
        <w:r w:rsidR="00E0256A" w:rsidRPr="00E0256A">
          <w:rPr>
            <w:lang w:val="fr-FR"/>
            <w:rPrChange w:id="202" w:author="Sophia Allouache" w:date="2014-09-16T19:11:00Z">
              <w:rPr>
                <w:rFonts w:ascii="Arial" w:hAnsi="Arial" w:cs="Times New Roman"/>
              </w:rPr>
            </w:rPrChange>
          </w:rPr>
          <w:instrText>HYPERLINK "http://fr.wikipedia.org/wiki/Michel-Ange"</w:instrText>
        </w:r>
        <w:r w:rsidR="00E0256A" w:rsidRPr="00E0256A">
          <w:rPr>
            <w:lang w:val="fr-FR"/>
            <w:rPrChange w:id="203" w:author="Sophia Allouache" w:date="2014-09-16T19:11:00Z">
              <w:rPr>
                <w:rFonts w:ascii="Arial" w:hAnsi="Arial" w:cs="Times New Roman"/>
              </w:rPr>
            </w:rPrChange>
          </w:rPr>
          <w:fldChar w:fldCharType="separate"/>
        </w:r>
        <w:r w:rsidR="00E0256A" w:rsidRPr="00E0256A">
          <w:rPr>
            <w:lang w:val="fr-FR"/>
            <w:rPrChange w:id="204" w:author="Sophia Allouache" w:date="2014-09-16T19:11:00Z">
              <w:rPr>
                <w:rFonts w:ascii="Arial" w:hAnsi="Arial" w:cs="Arial"/>
                <w:b/>
                <w:bCs/>
                <w:color w:val="13009B"/>
                <w:sz w:val="36"/>
                <w:szCs w:val="36"/>
              </w:rPr>
            </w:rPrChange>
          </w:rPr>
          <w:t xml:space="preserve">Michel-Ange </w:t>
        </w:r>
        <w:r w:rsidR="00E0256A" w:rsidRPr="00E0256A">
          <w:rPr>
            <w:lang w:val="fr-FR"/>
            <w:rPrChange w:id="205" w:author="Sophia Allouache" w:date="2014-09-16T19:11:00Z">
              <w:rPr>
                <w:rFonts w:ascii="Arial" w:hAnsi="Arial" w:cs="Times New Roman"/>
              </w:rPr>
            </w:rPrChange>
          </w:rPr>
          <w:fldChar w:fldCharType="end"/>
        </w:r>
      </w:ins>
      <w:del w:id="206" w:author="Sophia Allouache" w:date="2014-09-16T19:11:00Z">
        <w:r w:rsidDel="00E0256A">
          <w:rPr>
            <w:lang w:val="fr-FR"/>
          </w:rPr>
          <w:delText xml:space="preserve"> l’identité visuel </w:delText>
        </w:r>
      </w:del>
      <w:r>
        <w:rPr>
          <w:lang w:val="fr-FR"/>
        </w:rPr>
        <w:t xml:space="preserve">de </w:t>
      </w:r>
      <w:proofErr w:type="spellStart"/>
      <w:r>
        <w:rPr>
          <w:lang w:val="fr-FR"/>
        </w:rPr>
        <w:t>CultureSecrets</w:t>
      </w:r>
      <w:proofErr w:type="spellEnd"/>
      <w:ins w:id="207" w:author="Sophia Allouache" w:date="2014-09-16T19:16:00Z">
        <w:r w:rsidR="00F95907">
          <w:rPr>
            <w:lang w:val="fr-FR"/>
          </w:rPr>
          <w:t xml:space="preserve">, </w:t>
        </w:r>
      </w:ins>
      <w:ins w:id="208" w:author="Sophia Allouache" w:date="2014-09-16T19:17:00Z">
        <w:r w:rsidR="00F95907">
          <w:rPr>
            <w:lang w:val="fr-FR"/>
          </w:rPr>
          <w:t xml:space="preserve">notre identité visuelle c’est son œuvre. </w:t>
        </w:r>
      </w:ins>
    </w:p>
    <w:p w14:paraId="1FF864E8" w14:textId="028E7697" w:rsidR="00ED285C" w:rsidDel="00E0256A" w:rsidRDefault="00ED285C" w:rsidP="00F301C9">
      <w:pPr>
        <w:rPr>
          <w:del w:id="209" w:author="Sophia Allouache" w:date="2014-09-16T19:11:00Z"/>
          <w:lang w:val="fr-FR"/>
        </w:rPr>
      </w:pPr>
    </w:p>
    <w:p w14:paraId="1F5DEAB4" w14:textId="77777777" w:rsidR="00F301C9" w:rsidRPr="005A7C3F" w:rsidRDefault="00F301C9" w:rsidP="00F301C9">
      <w:pPr>
        <w:rPr>
          <w:lang w:val="fr-FR"/>
        </w:rPr>
      </w:pPr>
    </w:p>
    <w:p w14:paraId="53138F3A" w14:textId="40E67D74" w:rsidR="00F13AA4" w:rsidRDefault="00F44454">
      <w:pPr>
        <w:rPr>
          <w:lang w:val="fr-FR"/>
        </w:rPr>
      </w:pPr>
      <w:r>
        <w:rPr>
          <w:lang w:val="fr-FR"/>
        </w:rPr>
        <w:t xml:space="preserve">Fabienne </w:t>
      </w:r>
    </w:p>
    <w:p w14:paraId="5B199FA7" w14:textId="20A9B324" w:rsidR="00FB6779" w:rsidRDefault="00FB6779">
      <w:pPr>
        <w:rPr>
          <w:lang w:val="fr-FR"/>
        </w:rPr>
      </w:pPr>
      <w:r>
        <w:rPr>
          <w:lang w:val="fr-FR"/>
        </w:rPr>
        <w:t xml:space="preserve">Responsable </w:t>
      </w:r>
      <w:r w:rsidR="00C65F39">
        <w:rPr>
          <w:lang w:val="fr-FR"/>
        </w:rPr>
        <w:t xml:space="preserve">commerciale </w:t>
      </w:r>
    </w:p>
    <w:p w14:paraId="294A295F" w14:textId="1D17EC07" w:rsidR="00C65F39" w:rsidRDefault="00C65F39">
      <w:pPr>
        <w:rPr>
          <w:lang w:val="fr-FR"/>
        </w:rPr>
      </w:pPr>
      <w:r>
        <w:rPr>
          <w:lang w:val="fr-FR"/>
        </w:rPr>
        <w:t>Elle coordonne l’ensemble des opérations commerciales et</w:t>
      </w:r>
      <w:ins w:id="210" w:author="Sophia Allouache" w:date="2014-09-16T19:19:00Z">
        <w:r w:rsidR="00F95907">
          <w:rPr>
            <w:lang w:val="fr-FR"/>
          </w:rPr>
          <w:t xml:space="preserve">, telle Victor Hugo, </w:t>
        </w:r>
      </w:ins>
      <w:r>
        <w:rPr>
          <w:lang w:val="fr-FR"/>
        </w:rPr>
        <w:t xml:space="preserve"> </w:t>
      </w:r>
      <w:ins w:id="211" w:author="Sophia Allouache" w:date="2014-09-16T19:19:00Z">
        <w:r w:rsidR="00F95907">
          <w:rPr>
            <w:lang w:val="fr-FR"/>
          </w:rPr>
          <w:t>elle trouve les bons mots pour</w:t>
        </w:r>
      </w:ins>
      <w:ins w:id="212" w:author="Sophia Allouache" w:date="2014-09-16T19:20:00Z">
        <w:r w:rsidR="00F95907">
          <w:rPr>
            <w:lang w:val="fr-FR"/>
          </w:rPr>
          <w:t xml:space="preserve"> séduire </w:t>
        </w:r>
      </w:ins>
      <w:ins w:id="213" w:author="Sophia Allouache" w:date="2014-09-16T19:18:00Z">
        <w:r w:rsidR="00F95907">
          <w:rPr>
            <w:lang w:val="fr-FR"/>
          </w:rPr>
          <w:t xml:space="preserve">nos </w:t>
        </w:r>
      </w:ins>
      <w:r>
        <w:rPr>
          <w:lang w:val="fr-FR"/>
        </w:rPr>
        <w:t xml:space="preserve">partenaires. </w:t>
      </w:r>
    </w:p>
    <w:p w14:paraId="010EBE69" w14:textId="77777777" w:rsidR="00FB6779" w:rsidDel="00FE4B86" w:rsidRDefault="00FB6779">
      <w:pPr>
        <w:rPr>
          <w:del w:id="214" w:author="Sophia Allouache" w:date="2014-09-16T19:31:00Z"/>
          <w:lang w:val="fr-FR"/>
        </w:rPr>
      </w:pPr>
    </w:p>
    <w:p w14:paraId="7101C68B" w14:textId="77777777" w:rsidR="00F301C9" w:rsidRDefault="00F301C9">
      <w:pPr>
        <w:rPr>
          <w:lang w:val="fr-FR"/>
        </w:rPr>
      </w:pPr>
    </w:p>
    <w:p w14:paraId="4EA9E8A5" w14:textId="72AA0124" w:rsidR="00F44454" w:rsidRDefault="00F44454">
      <w:pPr>
        <w:rPr>
          <w:lang w:val="fr-FR"/>
        </w:rPr>
      </w:pPr>
      <w:r>
        <w:rPr>
          <w:lang w:val="fr-FR"/>
        </w:rPr>
        <w:t xml:space="preserve">Raoul </w:t>
      </w:r>
    </w:p>
    <w:p w14:paraId="44538169" w14:textId="52986B6A" w:rsidR="00F301C9" w:rsidRDefault="00F301C9">
      <w:pPr>
        <w:rPr>
          <w:lang w:val="fr-FR"/>
        </w:rPr>
      </w:pPr>
      <w:r>
        <w:rPr>
          <w:lang w:val="fr-FR"/>
        </w:rPr>
        <w:t xml:space="preserve">Directeur Technique </w:t>
      </w:r>
    </w:p>
    <w:p w14:paraId="58636D0A" w14:textId="3AE8B283" w:rsidR="00F44454" w:rsidRDefault="00F301C9">
      <w:pPr>
        <w:rPr>
          <w:lang w:val="fr-FR"/>
        </w:rPr>
      </w:pPr>
      <w:del w:id="215" w:author="Sophia Allouache" w:date="2014-09-16T18:46:00Z">
        <w:r w:rsidDel="00ED285C">
          <w:rPr>
            <w:lang w:val="fr-FR"/>
          </w:rPr>
          <w:delText xml:space="preserve"> </w:delText>
        </w:r>
      </w:del>
      <w:del w:id="216" w:author="Sophia Allouache" w:date="2014-09-16T19:15:00Z">
        <w:r w:rsidDel="00F95907">
          <w:rPr>
            <w:lang w:val="fr-FR"/>
          </w:rPr>
          <w:delText>C’est</w:delText>
        </w:r>
      </w:del>
      <w:ins w:id="217" w:author="Sophia Allouache" w:date="2014-09-16T19:15:00Z">
        <w:r w:rsidR="00F95907">
          <w:rPr>
            <w:lang w:val="fr-FR"/>
          </w:rPr>
          <w:t>Notre Léonard de Vinci :</w:t>
        </w:r>
      </w:ins>
      <w:r>
        <w:rPr>
          <w:lang w:val="fr-FR"/>
        </w:rPr>
        <w:t xml:space="preserve"> le moteur de l’équipe technique</w:t>
      </w:r>
      <w:r w:rsidR="00E10625">
        <w:rPr>
          <w:lang w:val="fr-FR"/>
        </w:rPr>
        <w:t xml:space="preserve">, </w:t>
      </w:r>
      <w:r w:rsidR="00160BE3">
        <w:rPr>
          <w:lang w:val="fr-FR"/>
        </w:rPr>
        <w:t xml:space="preserve">il est également </w:t>
      </w:r>
      <w:r w:rsidR="00E10625">
        <w:rPr>
          <w:lang w:val="fr-FR"/>
        </w:rPr>
        <w:t>associé de l’agence Imagine-</w:t>
      </w:r>
      <w:proofErr w:type="spellStart"/>
      <w:r w:rsidR="00E10625">
        <w:rPr>
          <w:lang w:val="fr-FR"/>
        </w:rPr>
        <w:t>app</w:t>
      </w:r>
      <w:proofErr w:type="spellEnd"/>
      <w:ins w:id="218" w:author="Sophia Allouache" w:date="2014-09-16T19:29:00Z">
        <w:r w:rsidR="00FE4B86">
          <w:rPr>
            <w:lang w:val="fr-FR"/>
          </w:rPr>
          <w:t>.</w:t>
        </w:r>
      </w:ins>
    </w:p>
    <w:p w14:paraId="28FAD3F5" w14:textId="77777777" w:rsidR="003350C9" w:rsidRDefault="003350C9">
      <w:pPr>
        <w:rPr>
          <w:lang w:val="fr-FR"/>
        </w:rPr>
      </w:pPr>
    </w:p>
    <w:p w14:paraId="25C666B2" w14:textId="0F985B74" w:rsidR="00FB6779" w:rsidRDefault="00FB6779">
      <w:pPr>
        <w:rPr>
          <w:lang w:val="fr-FR"/>
        </w:rPr>
      </w:pPr>
      <w:r>
        <w:rPr>
          <w:lang w:val="fr-FR"/>
        </w:rPr>
        <w:t>Clara</w:t>
      </w:r>
    </w:p>
    <w:p w14:paraId="475E816F" w14:textId="09FEBE95" w:rsidR="00FB6779" w:rsidRDefault="00FB6779">
      <w:pPr>
        <w:rPr>
          <w:lang w:val="fr-FR"/>
        </w:rPr>
      </w:pPr>
      <w:r>
        <w:rPr>
          <w:lang w:val="fr-FR"/>
        </w:rPr>
        <w:t>Responsable des évènements</w:t>
      </w:r>
    </w:p>
    <w:p w14:paraId="3DE9CD33" w14:textId="4842D3E3" w:rsidR="005D0102" w:rsidRDefault="005D0102">
      <w:pPr>
        <w:rPr>
          <w:lang w:val="fr-FR"/>
        </w:rPr>
      </w:pPr>
      <w:del w:id="219" w:author="Sophia Allouache" w:date="2014-09-16T18:46:00Z">
        <w:r w:rsidDel="00ED285C">
          <w:rPr>
            <w:lang w:val="fr-FR"/>
          </w:rPr>
          <w:delText>C’est notre organisatrice et chasseuse</w:delText>
        </w:r>
      </w:del>
      <w:ins w:id="220" w:author="Sophia Allouache" w:date="2014-09-16T18:46:00Z">
        <w:r w:rsidR="00F95907">
          <w:rPr>
            <w:lang w:val="fr-FR"/>
          </w:rPr>
          <w:t xml:space="preserve">Telle </w:t>
        </w:r>
      </w:ins>
      <w:ins w:id="221" w:author="Sophia Allouache" w:date="2014-09-16T19:13:00Z">
        <w:r w:rsidR="00F95907">
          <w:rPr>
            <w:lang w:val="fr-FR"/>
          </w:rPr>
          <w:t>Diane</w:t>
        </w:r>
      </w:ins>
      <w:ins w:id="222" w:author="Sophia Allouache" w:date="2014-09-17T07:44:00Z">
        <w:r w:rsidR="00F00423">
          <w:rPr>
            <w:lang w:val="fr-FR"/>
          </w:rPr>
          <w:t xml:space="preserve"> dans les écrits d’Homère</w:t>
        </w:r>
      </w:ins>
      <w:ins w:id="223" w:author="Sophia Allouache" w:date="2014-09-16T19:13:00Z">
        <w:r w:rsidR="00F95907">
          <w:rPr>
            <w:lang w:val="fr-FR"/>
          </w:rPr>
          <w:t>, m</w:t>
        </w:r>
      </w:ins>
      <w:ins w:id="224" w:author="Sophia Allouache" w:date="2014-09-16T18:46:00Z">
        <w:r w:rsidR="00ED285C">
          <w:rPr>
            <w:lang w:val="fr-FR"/>
          </w:rPr>
          <w:t>unie d</w:t>
        </w:r>
      </w:ins>
      <w:ins w:id="225" w:author="Sophia Allouache" w:date="2014-09-16T18:47:00Z">
        <w:r w:rsidR="00ED285C">
          <w:rPr>
            <w:lang w:val="fr-FR"/>
          </w:rPr>
          <w:t xml:space="preserve">’un arc et d’un calepin, elle </w:t>
        </w:r>
      </w:ins>
      <w:ins w:id="226" w:author="Sophia Allouache" w:date="2014-09-16T18:46:00Z">
        <w:r w:rsidR="00ED285C">
          <w:rPr>
            <w:lang w:val="fr-FR"/>
          </w:rPr>
          <w:t>chasse les</w:t>
        </w:r>
      </w:ins>
      <w:del w:id="227" w:author="Sophia Allouache" w:date="2014-09-16T18:46:00Z">
        <w:r w:rsidDel="00ED285C">
          <w:rPr>
            <w:lang w:val="fr-FR"/>
          </w:rPr>
          <w:delText xml:space="preserve"> de</w:delText>
        </w:r>
      </w:del>
      <w:r>
        <w:rPr>
          <w:lang w:val="fr-FR"/>
        </w:rPr>
        <w:t xml:space="preserve"> secrets </w:t>
      </w:r>
      <w:ins w:id="228" w:author="Sophia Allouache" w:date="2014-09-16T18:47:00Z">
        <w:r w:rsidR="00ED285C">
          <w:rPr>
            <w:lang w:val="fr-FR"/>
          </w:rPr>
          <w:t xml:space="preserve">à travers Paris. </w:t>
        </w:r>
      </w:ins>
    </w:p>
    <w:p w14:paraId="2E5DCCDD" w14:textId="77777777" w:rsidR="00160BE3" w:rsidRDefault="00160BE3">
      <w:pPr>
        <w:rPr>
          <w:lang w:val="fr-FR"/>
        </w:rPr>
      </w:pPr>
    </w:p>
    <w:p w14:paraId="62F91DF2" w14:textId="77777777" w:rsidR="00FB6779" w:rsidRDefault="00FB6779">
      <w:pPr>
        <w:rPr>
          <w:lang w:val="fr-FR"/>
        </w:rPr>
      </w:pPr>
    </w:p>
    <w:p w14:paraId="73B05622" w14:textId="48D5FFC5" w:rsidR="00F161F6" w:rsidRDefault="00F161F6">
      <w:pPr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Board</w:t>
      </w:r>
      <w:proofErr w:type="spellEnd"/>
      <w:r>
        <w:rPr>
          <w:lang w:val="fr-FR"/>
        </w:rPr>
        <w:t xml:space="preserve"> </w:t>
      </w:r>
      <w:r w:rsidR="00160BE3">
        <w:rPr>
          <w:lang w:val="fr-FR"/>
        </w:rPr>
        <w:t>de CultureSecrets</w:t>
      </w:r>
    </w:p>
    <w:p w14:paraId="4EE550DC" w14:textId="2F1B8982" w:rsidR="00F161F6" w:rsidRDefault="00160BE3">
      <w:pPr>
        <w:rPr>
          <w:lang w:val="fr-FR"/>
        </w:rPr>
      </w:pPr>
      <w:r>
        <w:rPr>
          <w:lang w:val="fr-FR"/>
        </w:rPr>
        <w:t xml:space="preserve">Nos conseillers plus que </w:t>
      </w:r>
      <w:del w:id="229" w:author="Sophia Allouache" w:date="2014-09-16T20:02:00Z">
        <w:r w:rsidDel="00FD7CC5">
          <w:rPr>
            <w:lang w:val="fr-FR"/>
          </w:rPr>
          <w:delText>précieux </w:delText>
        </w:r>
      </w:del>
      <w:ins w:id="230" w:author="Sophia Allouache" w:date="2014-09-16T20:02:00Z">
        <w:r w:rsidR="00FD7CC5">
          <w:rPr>
            <w:lang w:val="fr-FR"/>
          </w:rPr>
          <w:t>précieux, un trio musical sans fausse note</w:t>
        </w:r>
      </w:ins>
      <w:ins w:id="231" w:author="Sophia Allouache" w:date="2014-09-17T07:46:00Z">
        <w:r w:rsidR="00306574">
          <w:rPr>
            <w:lang w:val="fr-FR"/>
          </w:rPr>
          <w:t>,</w:t>
        </w:r>
      </w:ins>
      <w:ins w:id="232" w:author="Sophia Allouache" w:date="2014-09-16T20:02:00Z">
        <w:r w:rsidR="00FD7CC5">
          <w:rPr>
            <w:lang w:val="fr-FR"/>
          </w:rPr>
          <w:t xml:space="preserve"> qui ferait pâlir d’envie Mozart</w:t>
        </w:r>
      </w:ins>
      <w:r>
        <w:rPr>
          <w:lang w:val="fr-FR"/>
        </w:rPr>
        <w:t>:</w:t>
      </w:r>
    </w:p>
    <w:p w14:paraId="0524B82F" w14:textId="412E95D7" w:rsidR="00A72112" w:rsidRPr="00BD5829" w:rsidRDefault="00A72112" w:rsidP="00BD5829">
      <w:pPr>
        <w:pStyle w:val="ListParagraph"/>
        <w:numPr>
          <w:ilvl w:val="0"/>
          <w:numId w:val="3"/>
        </w:numPr>
        <w:rPr>
          <w:lang w:val="fr-FR"/>
        </w:rPr>
      </w:pPr>
      <w:r w:rsidRPr="00BD5829">
        <w:rPr>
          <w:lang w:val="fr-FR"/>
        </w:rPr>
        <w:t xml:space="preserve">Daniel </w:t>
      </w:r>
      <w:proofErr w:type="spellStart"/>
      <w:r w:rsidRPr="00BD5829">
        <w:rPr>
          <w:lang w:val="fr-FR"/>
        </w:rPr>
        <w:t>Jarjoura</w:t>
      </w:r>
      <w:proofErr w:type="spellEnd"/>
      <w:r w:rsidR="00DF304A" w:rsidRPr="00BD5829">
        <w:rPr>
          <w:lang w:val="fr-FR"/>
        </w:rPr>
        <w:t xml:space="preserve"> + titre </w:t>
      </w:r>
    </w:p>
    <w:p w14:paraId="6CBA944D" w14:textId="7C165E69" w:rsidR="00A72112" w:rsidRPr="00BD5829" w:rsidRDefault="00A72112" w:rsidP="00BD5829">
      <w:pPr>
        <w:pStyle w:val="ListParagraph"/>
        <w:numPr>
          <w:ilvl w:val="0"/>
          <w:numId w:val="3"/>
        </w:numPr>
        <w:rPr>
          <w:lang w:val="fr-FR"/>
        </w:rPr>
      </w:pPr>
      <w:r w:rsidRPr="00BD5829">
        <w:rPr>
          <w:lang w:val="fr-FR"/>
        </w:rPr>
        <w:t xml:space="preserve">Rodrigo </w:t>
      </w:r>
      <w:proofErr w:type="spellStart"/>
      <w:r w:rsidR="00160BE3" w:rsidRPr="00BD5829">
        <w:rPr>
          <w:lang w:val="fr-FR"/>
        </w:rPr>
        <w:t>Spevuldeda</w:t>
      </w:r>
      <w:proofErr w:type="spellEnd"/>
    </w:p>
    <w:p w14:paraId="1D6D71DD" w14:textId="0130D131" w:rsidR="00A72112" w:rsidRPr="00BD5829" w:rsidRDefault="00A72112" w:rsidP="00BD5829">
      <w:pPr>
        <w:pStyle w:val="ListParagraph"/>
        <w:numPr>
          <w:ilvl w:val="0"/>
          <w:numId w:val="3"/>
        </w:numPr>
        <w:rPr>
          <w:lang w:val="fr-FR"/>
        </w:rPr>
      </w:pPr>
      <w:r w:rsidRPr="00BD5829">
        <w:rPr>
          <w:lang w:val="fr-FR"/>
        </w:rPr>
        <w:t xml:space="preserve">Patrick </w:t>
      </w:r>
      <w:r w:rsidR="00160BE3" w:rsidRPr="00BD5829">
        <w:rPr>
          <w:lang w:val="fr-FR"/>
        </w:rPr>
        <w:t>Robin</w:t>
      </w:r>
    </w:p>
    <w:p w14:paraId="0082B5BF" w14:textId="77777777" w:rsidR="00A72112" w:rsidRDefault="00A72112">
      <w:pPr>
        <w:rPr>
          <w:lang w:val="fr-FR"/>
        </w:rPr>
      </w:pPr>
    </w:p>
    <w:p w14:paraId="306A9344" w14:textId="77777777" w:rsidR="00C44ACF" w:rsidRPr="00F44454" w:rsidRDefault="00C44ACF" w:rsidP="001E52B9">
      <w:pPr>
        <w:pStyle w:val="Heading1"/>
        <w:rPr>
          <w:lang w:val="fr-FR"/>
        </w:rPr>
      </w:pPr>
      <w:r w:rsidRPr="00BD4B68">
        <w:rPr>
          <w:lang w:val="fr-FR"/>
        </w:rPr>
        <w:t>Contact</w:t>
      </w:r>
    </w:p>
    <w:p w14:paraId="0FFAA5A3" w14:textId="77777777" w:rsidR="004A4E43" w:rsidRPr="00F44454" w:rsidRDefault="004A4E43" w:rsidP="00CC40DB">
      <w:pPr>
        <w:rPr>
          <w:lang w:val="fr-FR"/>
        </w:rPr>
      </w:pPr>
    </w:p>
    <w:p w14:paraId="4EC8B2C2" w14:textId="7417DDF9" w:rsidR="000E1C0E" w:rsidRPr="00F44454" w:rsidRDefault="000E1C0E" w:rsidP="00CC40DB">
      <w:pPr>
        <w:rPr>
          <w:lang w:val="fr-FR"/>
        </w:rPr>
      </w:pPr>
      <w:r w:rsidRPr="00F44454">
        <w:rPr>
          <w:lang w:val="fr-FR"/>
        </w:rPr>
        <w:t>-Si vous êtes créateurs d’évènements</w:t>
      </w:r>
      <w:r w:rsidR="005420E7">
        <w:rPr>
          <w:lang w:val="fr-FR"/>
        </w:rPr>
        <w:t xml:space="preserve"> culturels</w:t>
      </w:r>
      <w:r w:rsidRPr="00F44454">
        <w:rPr>
          <w:lang w:val="fr-FR"/>
        </w:rPr>
        <w:t>:</w:t>
      </w:r>
      <w:r w:rsidR="00DD1E82" w:rsidRPr="00F44454">
        <w:rPr>
          <w:lang w:val="fr-FR"/>
        </w:rPr>
        <w:t xml:space="preserve"> </w:t>
      </w:r>
    </w:p>
    <w:p w14:paraId="735868C8" w14:textId="77777777" w:rsidR="00F44454" w:rsidRPr="00F44454" w:rsidRDefault="00F44454" w:rsidP="00CC40DB">
      <w:pPr>
        <w:rPr>
          <w:lang w:val="fr-FR"/>
        </w:rPr>
      </w:pPr>
    </w:p>
    <w:p w14:paraId="186FFFF7" w14:textId="3A2E56AA" w:rsidR="00ED285C" w:rsidRDefault="00D15FF0" w:rsidP="00CC40DB">
      <w:pPr>
        <w:rPr>
          <w:ins w:id="233" w:author="Sophia Allouache" w:date="2014-09-16T18:48:00Z"/>
          <w:lang w:val="fr-FR"/>
        </w:rPr>
      </w:pPr>
      <w:ins w:id="234" w:author="Sophia Allouache" w:date="2014-09-16T18:51:00Z">
        <w:r>
          <w:rPr>
            <w:lang w:val="fr-FR"/>
          </w:rPr>
          <w:t>Une découverte originale</w:t>
        </w:r>
      </w:ins>
      <w:ins w:id="235" w:author="Sophia Allouache" w:date="2014-09-16T18:52:00Z">
        <w:r>
          <w:rPr>
            <w:lang w:val="fr-FR"/>
          </w:rPr>
          <w:t xml:space="preserve"> </w:t>
        </w:r>
      </w:ins>
      <w:ins w:id="236" w:author="Sophia Allouache" w:date="2014-09-16T18:51:00Z">
        <w:r>
          <w:rPr>
            <w:lang w:val="fr-FR"/>
          </w:rPr>
          <w:t xml:space="preserve">? Une idée insolite ? </w:t>
        </w:r>
      </w:ins>
      <w:ins w:id="237" w:author="Sophia Allouache" w:date="2014-09-16T18:52:00Z">
        <w:r>
          <w:rPr>
            <w:lang w:val="fr-FR"/>
          </w:rPr>
          <w:t xml:space="preserve">Un événement inédit ? </w:t>
        </w:r>
      </w:ins>
      <w:r w:rsidR="00F44454" w:rsidRPr="00F44454">
        <w:rPr>
          <w:lang w:val="fr-FR"/>
        </w:rPr>
        <w:t xml:space="preserve">Nous serions ravis de recevoir vos </w:t>
      </w:r>
      <w:ins w:id="238" w:author="Sophia Allouache" w:date="2014-09-16T18:53:00Z">
        <w:r>
          <w:rPr>
            <w:lang w:val="fr-FR"/>
          </w:rPr>
          <w:t xml:space="preserve">confidences et vos </w:t>
        </w:r>
      </w:ins>
      <w:r w:rsidR="00F44454" w:rsidRPr="00F44454">
        <w:rPr>
          <w:lang w:val="fr-FR"/>
        </w:rPr>
        <w:t>propositions de création d’évènements</w:t>
      </w:r>
      <w:del w:id="239" w:author="Sophia Allouache" w:date="2014-09-16T18:52:00Z">
        <w:r w:rsidR="00F44454" w:rsidRPr="00F44454" w:rsidDel="00D15FF0">
          <w:rPr>
            <w:lang w:val="fr-FR"/>
          </w:rPr>
          <w:delText xml:space="preserve"> inédits et insolites </w:delText>
        </w:r>
      </w:del>
      <w:del w:id="240" w:author="Sophia Allouache" w:date="2014-09-16T18:48:00Z">
        <w:r w:rsidR="00F44454" w:rsidRPr="00F44454" w:rsidDel="00ED285C">
          <w:rPr>
            <w:lang w:val="fr-FR"/>
          </w:rPr>
          <w:delText>que vous serie</w:delText>
        </w:r>
        <w:r w:rsidR="00F44454" w:rsidDel="00ED285C">
          <w:rPr>
            <w:lang w:val="fr-FR"/>
          </w:rPr>
          <w:delText>z</w:delText>
        </w:r>
        <w:r w:rsidR="00F44454" w:rsidRPr="00F44454" w:rsidDel="00ED285C">
          <w:rPr>
            <w:lang w:val="fr-FR"/>
          </w:rPr>
          <w:delText xml:space="preserve"> susceptibles de </w:delText>
        </w:r>
        <w:r w:rsidR="00F44454" w:rsidDel="00ED285C">
          <w:rPr>
            <w:lang w:val="fr-FR"/>
          </w:rPr>
          <w:delText>mettre en place</w:delText>
        </w:r>
        <w:r w:rsidR="00F44454" w:rsidRPr="00F44454" w:rsidDel="00ED285C">
          <w:rPr>
            <w:lang w:val="fr-FR"/>
          </w:rPr>
          <w:delText xml:space="preserve"> pour et avec</w:delText>
        </w:r>
      </w:del>
      <w:del w:id="241" w:author="Sophia Allouache" w:date="2014-09-16T18:52:00Z">
        <w:r w:rsidR="00F44454" w:rsidRPr="00F44454" w:rsidDel="00D15FF0">
          <w:rPr>
            <w:lang w:val="fr-FR"/>
          </w:rPr>
          <w:delText xml:space="preserve"> CultureSecrets</w:delText>
        </w:r>
      </w:del>
      <w:r w:rsidR="00F44454" w:rsidRPr="00F44454">
        <w:rPr>
          <w:lang w:val="fr-FR"/>
        </w:rPr>
        <w:t>.</w:t>
      </w:r>
      <w:r w:rsidR="00F44454">
        <w:rPr>
          <w:lang w:val="fr-FR"/>
        </w:rPr>
        <w:t xml:space="preserve"> </w:t>
      </w:r>
    </w:p>
    <w:p w14:paraId="21B8BB51" w14:textId="35DFB0A7" w:rsidR="00F44454" w:rsidRPr="00F44454" w:rsidRDefault="005420E7" w:rsidP="00CC40DB">
      <w:pPr>
        <w:rPr>
          <w:lang w:val="fr-FR"/>
        </w:rPr>
      </w:pPr>
      <w:r>
        <w:rPr>
          <w:lang w:val="fr-FR"/>
        </w:rPr>
        <w:t xml:space="preserve">Envoyez-nous vos </w:t>
      </w:r>
      <w:del w:id="242" w:author="Sophia Allouache" w:date="2014-09-16T18:49:00Z">
        <w:r w:rsidDel="00ED285C">
          <w:rPr>
            <w:lang w:val="fr-FR"/>
          </w:rPr>
          <w:delText xml:space="preserve">secrets </w:delText>
        </w:r>
      </w:del>
      <w:ins w:id="243" w:author="Sophia Allouache" w:date="2014-09-16T18:53:00Z">
        <w:r w:rsidR="00D15FF0">
          <w:rPr>
            <w:lang w:val="fr-FR"/>
          </w:rPr>
          <w:t>secrets</w:t>
        </w:r>
      </w:ins>
      <w:ins w:id="244" w:author="Sophia Allouache" w:date="2014-09-16T18:49:00Z">
        <w:r w:rsidR="00ED285C">
          <w:rPr>
            <w:lang w:val="fr-FR"/>
          </w:rPr>
          <w:t xml:space="preserve"> </w:t>
        </w:r>
      </w:ins>
      <w:r w:rsidR="00F44454">
        <w:rPr>
          <w:lang w:val="fr-FR"/>
        </w:rPr>
        <w:t>par mail à contact@culturesecrets.com</w:t>
      </w:r>
    </w:p>
    <w:p w14:paraId="22FDF683" w14:textId="77777777" w:rsidR="000E1C0E" w:rsidRPr="00F44454" w:rsidRDefault="000E1C0E" w:rsidP="00CC40DB">
      <w:pPr>
        <w:rPr>
          <w:lang w:val="fr-FR"/>
        </w:rPr>
      </w:pPr>
    </w:p>
    <w:p w14:paraId="66E5D446" w14:textId="77777777" w:rsidR="005420E7" w:rsidRPr="00F44454" w:rsidRDefault="005420E7" w:rsidP="005420E7">
      <w:pPr>
        <w:rPr>
          <w:lang w:val="fr-FR"/>
        </w:rPr>
      </w:pPr>
      <w:r w:rsidRPr="00F44454">
        <w:rPr>
          <w:lang w:val="fr-FR"/>
        </w:rPr>
        <w:t xml:space="preserve">-Si vous êtes une entreprise: </w:t>
      </w:r>
    </w:p>
    <w:p w14:paraId="1A0D81EF" w14:textId="77777777" w:rsidR="005420E7" w:rsidRPr="00F44454" w:rsidRDefault="005420E7" w:rsidP="005420E7">
      <w:pPr>
        <w:rPr>
          <w:lang w:val="fr-FR"/>
        </w:rPr>
      </w:pPr>
    </w:p>
    <w:p w14:paraId="6188C2B8" w14:textId="77777777" w:rsidR="00D15FF0" w:rsidRDefault="005420E7" w:rsidP="005420E7">
      <w:pPr>
        <w:rPr>
          <w:ins w:id="245" w:author="Sophia Allouache" w:date="2014-09-16T18:53:00Z"/>
          <w:lang w:val="fr-FR"/>
        </w:rPr>
      </w:pPr>
      <w:r w:rsidRPr="00F44454">
        <w:rPr>
          <w:lang w:val="fr-FR"/>
        </w:rPr>
        <w:t xml:space="preserve">Nous proposons une offre de partenariat pour faire profiter à vos collaborateurs, clients et partenaires </w:t>
      </w:r>
      <w:ins w:id="246" w:author="Sophia Allouache" w:date="2014-09-16T18:49:00Z">
        <w:r w:rsidR="00ED285C">
          <w:rPr>
            <w:lang w:val="fr-FR"/>
          </w:rPr>
          <w:t xml:space="preserve">de </w:t>
        </w:r>
      </w:ins>
      <w:r w:rsidRPr="00F44454">
        <w:rPr>
          <w:lang w:val="fr-FR"/>
        </w:rPr>
        <w:t xml:space="preserve">l’ensemble des services de CultureSecrets. </w:t>
      </w:r>
    </w:p>
    <w:p w14:paraId="133E7502" w14:textId="6D759076" w:rsidR="005420E7" w:rsidRPr="00F44454" w:rsidRDefault="005420E7" w:rsidP="005420E7">
      <w:pPr>
        <w:rPr>
          <w:lang w:val="fr-FR"/>
        </w:rPr>
      </w:pPr>
      <w:r w:rsidRPr="00F44454">
        <w:rPr>
          <w:lang w:val="fr-FR"/>
        </w:rPr>
        <w:t xml:space="preserve">La mise en place est simple et nous nous occupons de tout. </w:t>
      </w:r>
    </w:p>
    <w:p w14:paraId="5E1B96A1" w14:textId="3047FCF0" w:rsidR="005420E7" w:rsidRDefault="005420E7" w:rsidP="005420E7">
      <w:pPr>
        <w:rPr>
          <w:lang w:val="fr-FR"/>
        </w:rPr>
      </w:pPr>
      <w:r w:rsidRPr="00F44454">
        <w:rPr>
          <w:lang w:val="fr-FR"/>
        </w:rPr>
        <w:t xml:space="preserve">Pour plus </w:t>
      </w:r>
      <w:ins w:id="247" w:author="Sophia Allouache" w:date="2014-09-16T18:58:00Z">
        <w:r w:rsidR="00D15FF0">
          <w:rPr>
            <w:lang w:val="fr-FR"/>
          </w:rPr>
          <w:t xml:space="preserve">faire toute la lumière sur ce secret et recevoir plus </w:t>
        </w:r>
      </w:ins>
      <w:r w:rsidRPr="00F44454">
        <w:rPr>
          <w:lang w:val="fr-FR"/>
        </w:rPr>
        <w:t>d’information</w:t>
      </w:r>
      <w:ins w:id="248" w:author="Sophia Allouache" w:date="2014-09-16T18:58:00Z">
        <w:r w:rsidR="00D15FF0">
          <w:rPr>
            <w:lang w:val="fr-FR"/>
          </w:rPr>
          <w:t>s</w:t>
        </w:r>
      </w:ins>
      <w:r w:rsidRPr="00F44454">
        <w:rPr>
          <w:lang w:val="fr-FR"/>
        </w:rPr>
        <w:t xml:space="preserve">, merci de contacter </w:t>
      </w:r>
      <w:proofErr w:type="spellStart"/>
      <w:r w:rsidRPr="00F44454">
        <w:rPr>
          <w:lang w:val="fr-FR"/>
        </w:rPr>
        <w:t>CultureSec</w:t>
      </w:r>
      <w:ins w:id="249" w:author="Sophia Allouache" w:date="2014-09-17T07:25:00Z">
        <w:r w:rsidR="00BC6C22">
          <w:rPr>
            <w:lang w:val="fr-FR"/>
          </w:rPr>
          <w:t>re</w:t>
        </w:r>
      </w:ins>
      <w:del w:id="250" w:author="Sophia Allouache" w:date="2014-09-17T07:25:00Z">
        <w:r w:rsidRPr="00F44454" w:rsidDel="00BC6C22">
          <w:rPr>
            <w:lang w:val="fr-FR"/>
          </w:rPr>
          <w:delText>er</w:delText>
        </w:r>
      </w:del>
      <w:r w:rsidRPr="00F44454">
        <w:rPr>
          <w:lang w:val="fr-FR"/>
        </w:rPr>
        <w:t>ts</w:t>
      </w:r>
      <w:proofErr w:type="spellEnd"/>
      <w:r w:rsidRPr="00F44454">
        <w:rPr>
          <w:lang w:val="fr-FR"/>
        </w:rPr>
        <w:t xml:space="preserve"> </w:t>
      </w:r>
      <w:proofErr w:type="spellStart"/>
      <w:r w:rsidRPr="00F44454">
        <w:rPr>
          <w:lang w:val="fr-FR"/>
        </w:rPr>
        <w:t>Corporate</w:t>
      </w:r>
      <w:proofErr w:type="spellEnd"/>
      <w:r w:rsidRPr="00F44454">
        <w:rPr>
          <w:lang w:val="fr-FR"/>
        </w:rPr>
        <w:t xml:space="preserve"> par mail à </w:t>
      </w:r>
      <w:hyperlink r:id="rId6" w:history="1">
        <w:r w:rsidRPr="004646C4">
          <w:rPr>
            <w:rStyle w:val="Hyperlink"/>
            <w:lang w:val="fr-FR"/>
          </w:rPr>
          <w:t>contact@culturesecrets.com</w:t>
        </w:r>
      </w:hyperlink>
    </w:p>
    <w:p w14:paraId="047E9B44" w14:textId="77777777" w:rsidR="000E1C0E" w:rsidRPr="00F44454" w:rsidRDefault="000E1C0E" w:rsidP="00CC40DB">
      <w:pPr>
        <w:rPr>
          <w:lang w:val="fr-FR"/>
        </w:rPr>
      </w:pPr>
    </w:p>
    <w:p w14:paraId="29A56B25" w14:textId="3D2E7E03" w:rsidR="000E1C0E" w:rsidRDefault="000E1C0E" w:rsidP="00CC40DB">
      <w:pPr>
        <w:rPr>
          <w:lang w:val="fr-FR"/>
        </w:rPr>
      </w:pPr>
      <w:r w:rsidRPr="00F44454">
        <w:rPr>
          <w:lang w:val="fr-FR"/>
        </w:rPr>
        <w:t xml:space="preserve">-Si vous êtes </w:t>
      </w:r>
      <w:r w:rsidR="005420E7">
        <w:rPr>
          <w:lang w:val="fr-FR"/>
        </w:rPr>
        <w:t>journaliste</w:t>
      </w:r>
      <w:r w:rsidRPr="00F44454">
        <w:rPr>
          <w:lang w:val="fr-FR"/>
        </w:rPr>
        <w:t xml:space="preserve"> </w:t>
      </w:r>
      <w:r w:rsidR="00DD1E82" w:rsidRPr="00F44454">
        <w:rPr>
          <w:lang w:val="fr-FR"/>
        </w:rPr>
        <w:t xml:space="preserve">: </w:t>
      </w:r>
    </w:p>
    <w:p w14:paraId="3DC21165" w14:textId="77777777" w:rsidR="005420E7" w:rsidRPr="00F44454" w:rsidRDefault="005420E7" w:rsidP="00CC40DB">
      <w:pPr>
        <w:rPr>
          <w:lang w:val="fr-FR"/>
        </w:rPr>
      </w:pPr>
    </w:p>
    <w:p w14:paraId="732B7458" w14:textId="77777777" w:rsidR="00D15FF0" w:rsidRDefault="005420E7" w:rsidP="00CC40DB">
      <w:pPr>
        <w:rPr>
          <w:ins w:id="251" w:author="Sophia Allouache" w:date="2014-09-16T19:01:00Z"/>
          <w:lang w:val="fr-FR"/>
        </w:rPr>
      </w:pPr>
      <w:r>
        <w:rPr>
          <w:lang w:val="fr-FR"/>
        </w:rPr>
        <w:t xml:space="preserve"> Nous serons ravis de vous raconter notre histoire </w:t>
      </w:r>
      <w:del w:id="252" w:author="Sophia Allouache" w:date="2014-09-16T18:59:00Z">
        <w:r w:rsidDel="00D15FF0">
          <w:rPr>
            <w:lang w:val="fr-FR"/>
          </w:rPr>
          <w:delText xml:space="preserve">dans les détails </w:delText>
        </w:r>
      </w:del>
      <w:r>
        <w:rPr>
          <w:lang w:val="fr-FR"/>
        </w:rPr>
        <w:t xml:space="preserve">et </w:t>
      </w:r>
      <w:ins w:id="253" w:author="Sophia Allouache" w:date="2014-09-16T19:00:00Z">
        <w:r w:rsidR="00D15FF0">
          <w:rPr>
            <w:lang w:val="fr-FR"/>
          </w:rPr>
          <w:t xml:space="preserve">de </w:t>
        </w:r>
      </w:ins>
      <w:r>
        <w:rPr>
          <w:lang w:val="fr-FR"/>
        </w:rPr>
        <w:t>partager avec vous quelque</w:t>
      </w:r>
      <w:ins w:id="254" w:author="Sophia Allouache" w:date="2014-09-16T18:59:00Z">
        <w:r w:rsidR="00D15FF0">
          <w:rPr>
            <w:lang w:val="fr-FR"/>
          </w:rPr>
          <w:t>s</w:t>
        </w:r>
      </w:ins>
      <w:r>
        <w:rPr>
          <w:lang w:val="fr-FR"/>
        </w:rPr>
        <w:t xml:space="preserve"> uns de nos secrets. </w:t>
      </w:r>
      <w:ins w:id="255" w:author="Sophia Allouache" w:date="2014-09-16T19:01:00Z">
        <w:r w:rsidR="00D15FF0">
          <w:rPr>
            <w:lang w:val="fr-FR"/>
          </w:rPr>
          <w:t>N</w:t>
        </w:r>
      </w:ins>
      <w:del w:id="256" w:author="Sophia Allouache" w:date="2014-09-16T18:59:00Z">
        <w:r w:rsidR="0013155B" w:rsidDel="00D15FF0">
          <w:rPr>
            <w:lang w:val="fr-FR"/>
          </w:rPr>
          <w:delText>En ce sens, n</w:delText>
        </w:r>
      </w:del>
      <w:r w:rsidR="0013155B">
        <w:rPr>
          <w:lang w:val="fr-FR"/>
        </w:rPr>
        <w:t xml:space="preserve">’hésitez pas à nous envoyer un mail à </w:t>
      </w:r>
      <w:hyperlink r:id="rId7" w:history="1">
        <w:r w:rsidR="0013155B" w:rsidRPr="004646C4">
          <w:rPr>
            <w:rStyle w:val="Hyperlink"/>
            <w:lang w:val="fr-FR"/>
          </w:rPr>
          <w:t>contact@culturesecrets.com</w:t>
        </w:r>
      </w:hyperlink>
      <w:r w:rsidR="0013155B">
        <w:rPr>
          <w:lang w:val="fr-FR"/>
        </w:rPr>
        <w:t xml:space="preserve">. </w:t>
      </w:r>
    </w:p>
    <w:p w14:paraId="5C3E1798" w14:textId="6E6E131D" w:rsidR="000E1C0E" w:rsidRDefault="00D15FF0" w:rsidP="00CC40DB">
      <w:pPr>
        <w:rPr>
          <w:lang w:val="fr-FR"/>
        </w:rPr>
      </w:pPr>
      <w:ins w:id="257" w:author="Sophia Allouache" w:date="2014-09-16T19:01:00Z">
        <w:r>
          <w:rPr>
            <w:lang w:val="fr-FR"/>
          </w:rPr>
          <w:t xml:space="preserve">Et, dans l’attente de nos confidences, </w:t>
        </w:r>
      </w:ins>
      <w:del w:id="258" w:author="Sophia Allouache" w:date="2014-09-16T19:01:00Z">
        <w:r w:rsidR="005420E7" w:rsidDel="00D15FF0">
          <w:rPr>
            <w:lang w:val="fr-FR"/>
          </w:rPr>
          <w:delText>Dans l’attente de nous parler,</w:delText>
        </w:r>
      </w:del>
      <w:ins w:id="259" w:author="Sophia Allouache" w:date="2014-09-16T19:01:00Z">
        <w:r>
          <w:rPr>
            <w:lang w:val="fr-FR"/>
          </w:rPr>
          <w:t>cliquez</w:t>
        </w:r>
      </w:ins>
      <w:r w:rsidR="005420E7">
        <w:rPr>
          <w:lang w:val="fr-FR"/>
        </w:rPr>
        <w:t xml:space="preserve"> sur ce lien </w:t>
      </w:r>
      <w:ins w:id="260" w:author="Sophia Allouache" w:date="2014-09-16T19:01:00Z">
        <w:r>
          <w:rPr>
            <w:lang w:val="fr-FR"/>
          </w:rPr>
          <w:t xml:space="preserve">pour </w:t>
        </w:r>
      </w:ins>
      <w:r w:rsidR="005420E7">
        <w:rPr>
          <w:lang w:val="fr-FR"/>
        </w:rPr>
        <w:t xml:space="preserve">une présentation de notre société. </w:t>
      </w:r>
    </w:p>
    <w:p w14:paraId="1E409623" w14:textId="77777777" w:rsidR="005420E7" w:rsidRPr="00F44454" w:rsidRDefault="005420E7" w:rsidP="00CC40DB">
      <w:pPr>
        <w:rPr>
          <w:lang w:val="fr-FR"/>
        </w:rPr>
      </w:pPr>
    </w:p>
    <w:p w14:paraId="6B6E01EA" w14:textId="77777777" w:rsidR="00EA7CE2" w:rsidRPr="00F44454" w:rsidRDefault="00EA7CE2" w:rsidP="00EA7CE2">
      <w:pPr>
        <w:rPr>
          <w:lang w:val="fr-FR"/>
        </w:rPr>
      </w:pPr>
      <w:r w:rsidRPr="00F44454">
        <w:rPr>
          <w:lang w:val="fr-FR"/>
        </w:rPr>
        <w:t xml:space="preserve">-Si vous êtes annonceur: (renvoi vers la charte éditoriale) </w:t>
      </w:r>
    </w:p>
    <w:p w14:paraId="78EFFC0D" w14:textId="77777777" w:rsidR="000E1C0E" w:rsidRPr="00F44454" w:rsidRDefault="000E1C0E" w:rsidP="00CC40DB">
      <w:pPr>
        <w:rPr>
          <w:lang w:val="fr-FR"/>
        </w:rPr>
      </w:pPr>
    </w:p>
    <w:p w14:paraId="527F3BF6" w14:textId="165DF574" w:rsidR="00C74F6F" w:rsidRPr="00F44454" w:rsidRDefault="00C74F6F" w:rsidP="00CC40DB">
      <w:pPr>
        <w:rPr>
          <w:lang w:val="fr-FR"/>
        </w:rPr>
      </w:pPr>
      <w:r w:rsidRPr="00F44454">
        <w:rPr>
          <w:lang w:val="fr-FR"/>
        </w:rPr>
        <w:t xml:space="preserve">+ </w:t>
      </w:r>
    </w:p>
    <w:p w14:paraId="762C2395" w14:textId="29264B69" w:rsidR="00C74F6F" w:rsidRPr="00F44454" w:rsidRDefault="00C74F6F" w:rsidP="00CC40DB">
      <w:pPr>
        <w:rPr>
          <w:lang w:val="fr-FR"/>
        </w:rPr>
      </w:pPr>
      <w:proofErr w:type="gramStart"/>
      <w:r w:rsidRPr="00F44454">
        <w:rPr>
          <w:lang w:val="fr-FR"/>
        </w:rPr>
        <w:t>fiche</w:t>
      </w:r>
      <w:proofErr w:type="gramEnd"/>
      <w:r w:rsidRPr="00F44454">
        <w:rPr>
          <w:lang w:val="fr-FR"/>
        </w:rPr>
        <w:t xml:space="preserve"> contact </w:t>
      </w:r>
    </w:p>
    <w:p w14:paraId="2D9E3364" w14:textId="77777777" w:rsidR="00C74F6F" w:rsidRPr="00F44454" w:rsidRDefault="00C74F6F" w:rsidP="00CC40DB">
      <w:pPr>
        <w:rPr>
          <w:lang w:val="fr-FR"/>
        </w:rPr>
      </w:pPr>
    </w:p>
    <w:p w14:paraId="57AD6057" w14:textId="6C4E5588" w:rsidR="00FC46A3" w:rsidRPr="00F44454" w:rsidRDefault="00FC46A3" w:rsidP="00FC46A3">
      <w:pPr>
        <w:rPr>
          <w:lang w:val="fr-FR"/>
        </w:rPr>
      </w:pPr>
      <w:r w:rsidRPr="00F44454">
        <w:rPr>
          <w:lang w:val="fr-FR"/>
        </w:rPr>
        <w:t xml:space="preserve"> </w:t>
      </w:r>
    </w:p>
    <w:sectPr w:rsidR="00FC46A3" w:rsidRPr="00F44454" w:rsidSect="00CF79E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0773D"/>
    <w:multiLevelType w:val="hybridMultilevel"/>
    <w:tmpl w:val="79345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76042"/>
    <w:multiLevelType w:val="hybridMultilevel"/>
    <w:tmpl w:val="31448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F07D8"/>
    <w:multiLevelType w:val="hybridMultilevel"/>
    <w:tmpl w:val="49629E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trackRevision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CF"/>
    <w:rsid w:val="00024F3D"/>
    <w:rsid w:val="00065A16"/>
    <w:rsid w:val="000667F5"/>
    <w:rsid w:val="000811A6"/>
    <w:rsid w:val="000813EC"/>
    <w:rsid w:val="00087C9B"/>
    <w:rsid w:val="000923AA"/>
    <w:rsid w:val="000D5BC5"/>
    <w:rsid w:val="000E1C0E"/>
    <w:rsid w:val="00106025"/>
    <w:rsid w:val="0012341A"/>
    <w:rsid w:val="0013155B"/>
    <w:rsid w:val="00137344"/>
    <w:rsid w:val="00142274"/>
    <w:rsid w:val="0015116D"/>
    <w:rsid w:val="00160BE3"/>
    <w:rsid w:val="00162376"/>
    <w:rsid w:val="00174181"/>
    <w:rsid w:val="001E134E"/>
    <w:rsid w:val="001E52B9"/>
    <w:rsid w:val="002034C6"/>
    <w:rsid w:val="00224873"/>
    <w:rsid w:val="00241185"/>
    <w:rsid w:val="00241B86"/>
    <w:rsid w:val="00246249"/>
    <w:rsid w:val="002623C7"/>
    <w:rsid w:val="0028429F"/>
    <w:rsid w:val="0028522C"/>
    <w:rsid w:val="00286E7B"/>
    <w:rsid w:val="002A59F8"/>
    <w:rsid w:val="00306574"/>
    <w:rsid w:val="00306E0F"/>
    <w:rsid w:val="00317924"/>
    <w:rsid w:val="003350C9"/>
    <w:rsid w:val="00347959"/>
    <w:rsid w:val="003530B0"/>
    <w:rsid w:val="003651D4"/>
    <w:rsid w:val="00386690"/>
    <w:rsid w:val="003A6DD7"/>
    <w:rsid w:val="003C011F"/>
    <w:rsid w:val="004118F3"/>
    <w:rsid w:val="004348C3"/>
    <w:rsid w:val="00452BCE"/>
    <w:rsid w:val="0046794B"/>
    <w:rsid w:val="00485396"/>
    <w:rsid w:val="0049393D"/>
    <w:rsid w:val="004A4E43"/>
    <w:rsid w:val="004E7816"/>
    <w:rsid w:val="005042AB"/>
    <w:rsid w:val="005161F9"/>
    <w:rsid w:val="005420E7"/>
    <w:rsid w:val="00550221"/>
    <w:rsid w:val="005618AE"/>
    <w:rsid w:val="00576F19"/>
    <w:rsid w:val="00584DC9"/>
    <w:rsid w:val="005A7687"/>
    <w:rsid w:val="005A7C3F"/>
    <w:rsid w:val="005B16DA"/>
    <w:rsid w:val="005C32F3"/>
    <w:rsid w:val="005C4DAC"/>
    <w:rsid w:val="005D0102"/>
    <w:rsid w:val="005D0A06"/>
    <w:rsid w:val="005E0131"/>
    <w:rsid w:val="005E1E26"/>
    <w:rsid w:val="005F767B"/>
    <w:rsid w:val="006321A1"/>
    <w:rsid w:val="00641AD4"/>
    <w:rsid w:val="00645C0E"/>
    <w:rsid w:val="00656014"/>
    <w:rsid w:val="006676BE"/>
    <w:rsid w:val="006F5A88"/>
    <w:rsid w:val="007054B3"/>
    <w:rsid w:val="0070778C"/>
    <w:rsid w:val="00721E6A"/>
    <w:rsid w:val="0075679C"/>
    <w:rsid w:val="0077285D"/>
    <w:rsid w:val="007E440D"/>
    <w:rsid w:val="007F272F"/>
    <w:rsid w:val="00867569"/>
    <w:rsid w:val="0087369B"/>
    <w:rsid w:val="00891243"/>
    <w:rsid w:val="008A3424"/>
    <w:rsid w:val="008A537A"/>
    <w:rsid w:val="008B4F90"/>
    <w:rsid w:val="008F4491"/>
    <w:rsid w:val="009033B2"/>
    <w:rsid w:val="00923E99"/>
    <w:rsid w:val="00946D1F"/>
    <w:rsid w:val="00962D15"/>
    <w:rsid w:val="009A1356"/>
    <w:rsid w:val="009A1DA3"/>
    <w:rsid w:val="009A6900"/>
    <w:rsid w:val="009B010D"/>
    <w:rsid w:val="009B05C5"/>
    <w:rsid w:val="009C2F5C"/>
    <w:rsid w:val="009C5E0B"/>
    <w:rsid w:val="009F0C74"/>
    <w:rsid w:val="009F1E29"/>
    <w:rsid w:val="009F7327"/>
    <w:rsid w:val="00A268C4"/>
    <w:rsid w:val="00A30E94"/>
    <w:rsid w:val="00A64237"/>
    <w:rsid w:val="00A64AC4"/>
    <w:rsid w:val="00A67260"/>
    <w:rsid w:val="00A72112"/>
    <w:rsid w:val="00A93D93"/>
    <w:rsid w:val="00A96873"/>
    <w:rsid w:val="00AB61EB"/>
    <w:rsid w:val="00AD303D"/>
    <w:rsid w:val="00B31AAA"/>
    <w:rsid w:val="00B31E3B"/>
    <w:rsid w:val="00B80287"/>
    <w:rsid w:val="00B80B2B"/>
    <w:rsid w:val="00BA066E"/>
    <w:rsid w:val="00BB2841"/>
    <w:rsid w:val="00BB2994"/>
    <w:rsid w:val="00BB42C3"/>
    <w:rsid w:val="00BC6C22"/>
    <w:rsid w:val="00BD4B68"/>
    <w:rsid w:val="00BD5829"/>
    <w:rsid w:val="00BE4842"/>
    <w:rsid w:val="00C44ACF"/>
    <w:rsid w:val="00C6122F"/>
    <w:rsid w:val="00C65B0F"/>
    <w:rsid w:val="00C65F39"/>
    <w:rsid w:val="00C71011"/>
    <w:rsid w:val="00C74F6F"/>
    <w:rsid w:val="00C87B7F"/>
    <w:rsid w:val="00CB1E30"/>
    <w:rsid w:val="00CB255A"/>
    <w:rsid w:val="00CC34C6"/>
    <w:rsid w:val="00CC40DB"/>
    <w:rsid w:val="00CE25EC"/>
    <w:rsid w:val="00CF79E7"/>
    <w:rsid w:val="00D026F2"/>
    <w:rsid w:val="00D15FF0"/>
    <w:rsid w:val="00D5051A"/>
    <w:rsid w:val="00D6364E"/>
    <w:rsid w:val="00D74807"/>
    <w:rsid w:val="00DC67E1"/>
    <w:rsid w:val="00DD1E82"/>
    <w:rsid w:val="00DD1EE6"/>
    <w:rsid w:val="00DD2DC8"/>
    <w:rsid w:val="00DF189A"/>
    <w:rsid w:val="00DF304A"/>
    <w:rsid w:val="00E0256A"/>
    <w:rsid w:val="00E06F2D"/>
    <w:rsid w:val="00E10625"/>
    <w:rsid w:val="00E21286"/>
    <w:rsid w:val="00E24364"/>
    <w:rsid w:val="00E328F6"/>
    <w:rsid w:val="00E44B4E"/>
    <w:rsid w:val="00E878ED"/>
    <w:rsid w:val="00EA40CC"/>
    <w:rsid w:val="00EA7CE2"/>
    <w:rsid w:val="00EC57DC"/>
    <w:rsid w:val="00ED285C"/>
    <w:rsid w:val="00EF438D"/>
    <w:rsid w:val="00F00423"/>
    <w:rsid w:val="00F069BE"/>
    <w:rsid w:val="00F13AA4"/>
    <w:rsid w:val="00F14182"/>
    <w:rsid w:val="00F161F6"/>
    <w:rsid w:val="00F17CAD"/>
    <w:rsid w:val="00F27FD3"/>
    <w:rsid w:val="00F301C9"/>
    <w:rsid w:val="00F44454"/>
    <w:rsid w:val="00F573FA"/>
    <w:rsid w:val="00F823FC"/>
    <w:rsid w:val="00F836C9"/>
    <w:rsid w:val="00F9346B"/>
    <w:rsid w:val="00F93A00"/>
    <w:rsid w:val="00F95907"/>
    <w:rsid w:val="00FA188B"/>
    <w:rsid w:val="00FB6779"/>
    <w:rsid w:val="00FC46A3"/>
    <w:rsid w:val="00FD7CC5"/>
    <w:rsid w:val="00FE1344"/>
    <w:rsid w:val="00FE2E3A"/>
    <w:rsid w:val="00FE3526"/>
    <w:rsid w:val="00FE4B86"/>
    <w:rsid w:val="00FE5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5071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E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8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34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34C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34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34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34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4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4C6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24118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30E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18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65A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65A16"/>
  </w:style>
  <w:style w:type="paragraph" w:styleId="Revision">
    <w:name w:val="Revision"/>
    <w:hidden/>
    <w:uiPriority w:val="99"/>
    <w:semiHidden/>
    <w:rsid w:val="005C4DAC"/>
  </w:style>
  <w:style w:type="character" w:styleId="Hyperlink">
    <w:name w:val="Hyperlink"/>
    <w:basedOn w:val="DefaultParagraphFont"/>
    <w:uiPriority w:val="99"/>
    <w:unhideWhenUsed/>
    <w:rsid w:val="005420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30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E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8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34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34C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34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34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34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4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4C6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24118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30E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18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65A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65A16"/>
  </w:style>
  <w:style w:type="paragraph" w:styleId="Revision">
    <w:name w:val="Revision"/>
    <w:hidden/>
    <w:uiPriority w:val="99"/>
    <w:semiHidden/>
    <w:rsid w:val="005C4DAC"/>
  </w:style>
  <w:style w:type="character" w:styleId="Hyperlink">
    <w:name w:val="Hyperlink"/>
    <w:basedOn w:val="DefaultParagraphFont"/>
    <w:uiPriority w:val="99"/>
    <w:unhideWhenUsed/>
    <w:rsid w:val="005420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3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ontact@culturesecrets.com" TargetMode="External"/><Relationship Id="rId7" Type="http://schemas.openxmlformats.org/officeDocument/2006/relationships/hyperlink" Target="mailto:contact@culturesecrets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1412</Words>
  <Characters>8051</Characters>
  <Application>Microsoft Macintosh Word</Application>
  <DocSecurity>0</DocSecurity>
  <Lines>67</Lines>
  <Paragraphs>18</Paragraphs>
  <ScaleCrop>false</ScaleCrop>
  <Company/>
  <LinksUpToDate>false</LinksUpToDate>
  <CharactersWithSpaces>9445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Freychet</dc:creator>
  <cp:keywords/>
  <dc:description/>
  <cp:lastModifiedBy>Sophia Allouache</cp:lastModifiedBy>
  <cp:revision>13</cp:revision>
  <cp:lastPrinted>2014-09-05T17:23:00Z</cp:lastPrinted>
  <dcterms:created xsi:type="dcterms:W3CDTF">2014-09-16T15:03:00Z</dcterms:created>
  <dcterms:modified xsi:type="dcterms:W3CDTF">2014-09-17T05:47:00Z</dcterms:modified>
</cp:coreProperties>
</file>