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898C3" w14:textId="77777777" w:rsidR="00C422C0" w:rsidRPr="005E6D14" w:rsidRDefault="00C422C0" w:rsidP="00BC15E5">
      <w:pPr>
        <w:jc w:val="both"/>
        <w:rPr>
          <w:rFonts w:ascii="Gill Sans Light" w:hAnsi="Gill Sans Light" w:cs="Gill Sans Light"/>
        </w:rPr>
      </w:pPr>
    </w:p>
    <w:p w14:paraId="2F446186" w14:textId="55F17CEB" w:rsidR="009F6AF7" w:rsidRPr="009F6AF7" w:rsidRDefault="009F6AF7" w:rsidP="009F6AF7">
      <w:r w:rsidRPr="005E6D14">
        <w:rPr>
          <w:rFonts w:ascii="Gill Sans Light" w:hAnsi="Gill Sans Light" w:cs="Gill Sans Light"/>
          <w:sz w:val="26"/>
          <w:szCs w:val="26"/>
        </w:rPr>
        <w:t>CONDITIONS GÉNÉRALES VENTE / CONDITIONS GÉNÉRALES D’UTILISATION</w:t>
      </w:r>
      <w:r>
        <w:rPr>
          <w:rFonts w:ascii="Gill Sans Light" w:hAnsi="Gill Sans Light" w:cs="Gill Sans Light"/>
          <w:sz w:val="26"/>
          <w:szCs w:val="26"/>
        </w:rPr>
        <w:t xml:space="preserve"> (1er septembre 2014)</w:t>
      </w:r>
    </w:p>
    <w:p w14:paraId="0B632CD8" w14:textId="40B3A6D9" w:rsidR="00B0391C" w:rsidRPr="005E6D14" w:rsidRDefault="00D52B58" w:rsidP="00BC15E5">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PREAMBULE </w:t>
      </w:r>
      <w:r w:rsidR="00B0391C" w:rsidRPr="005E6D14">
        <w:rPr>
          <w:rFonts w:ascii="Gill Sans Light" w:hAnsi="Gill Sans Light" w:cs="Gill Sans Light"/>
          <w:i/>
          <w:iCs/>
          <w:color w:val="auto"/>
          <w:sz w:val="20"/>
          <w:szCs w:val="20"/>
          <w:lang w:eastAsia="fr-FR"/>
        </w:rPr>
        <w:t>—</w:t>
      </w:r>
      <w:r w:rsidR="00B0391C" w:rsidRPr="005E6D14">
        <w:rPr>
          <w:rFonts w:ascii="Gill Sans Light" w:hAnsi="Gill Sans Light" w:cs="Gill Sans Light"/>
          <w:color w:val="auto"/>
          <w:sz w:val="20"/>
          <w:szCs w:val="20"/>
          <w:lang w:eastAsia="fr-FR"/>
        </w:rPr>
        <w:t xml:space="preserve"> </w:t>
      </w:r>
    </w:p>
    <w:p w14:paraId="4377C898" w14:textId="77777777" w:rsidR="000C71C8" w:rsidRDefault="00B0391C" w:rsidP="00BC15E5">
      <w:pPr>
        <w:spacing w:after="120"/>
        <w:jc w:val="both"/>
        <w:rPr>
          <w:ins w:id="0" w:author="Sophia Allouache" w:date="2014-09-21T21:43:00Z"/>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Les prestations figurant sur </w:t>
      </w:r>
      <w:r w:rsidR="00D54B60" w:rsidRPr="005E6D14">
        <w:rPr>
          <w:rFonts w:ascii="Gill Sans Light" w:hAnsi="Gill Sans Light" w:cs="Gill Sans Light"/>
          <w:sz w:val="20"/>
          <w:szCs w:val="20"/>
          <w:lang w:eastAsia="fr-FR"/>
        </w:rPr>
        <w:t xml:space="preserve">l’application mobile et </w:t>
      </w:r>
      <w:r w:rsidRPr="005E6D14">
        <w:rPr>
          <w:rFonts w:ascii="Gill Sans Light" w:hAnsi="Gill Sans Light" w:cs="Gill Sans Light"/>
          <w:sz w:val="20"/>
          <w:szCs w:val="20"/>
          <w:lang w:eastAsia="fr-FR"/>
        </w:rPr>
        <w:t xml:space="preserve">le </w:t>
      </w:r>
      <w:r w:rsidR="00A253EE">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ite internet </w:t>
      </w:r>
      <w:r w:rsidR="00D54B60" w:rsidRPr="005E6D14">
        <w:rPr>
          <w:rFonts w:ascii="Gill Sans Light" w:hAnsi="Gill Sans Light" w:cs="Gill Sans Light"/>
          <w:sz w:val="20"/>
          <w:szCs w:val="20"/>
          <w:lang w:eastAsia="fr-FR"/>
        </w:rPr>
        <w:t xml:space="preserve">de </w:t>
      </w:r>
      <w:r w:rsidR="00B72A71" w:rsidRPr="005E6D14">
        <w:rPr>
          <w:rFonts w:ascii="Gill Sans Light" w:eastAsia="Times New Roman" w:hAnsi="Gill Sans Light" w:cs="Gill Sans Light"/>
          <w:sz w:val="20"/>
          <w:szCs w:val="20"/>
          <w:lang w:eastAsia="fr-FR"/>
        </w:rPr>
        <w:t>CULTURE</w:t>
      </w:r>
      <w:r w:rsidR="00B72A71" w:rsidRPr="005E6D14">
        <w:rPr>
          <w:rFonts w:ascii="Gill Sans Light" w:eastAsia="Times New Roman" w:hAnsi="Gill Sans Light" w:cs="Gill Sans Light"/>
          <w:b/>
          <w:sz w:val="20"/>
          <w:szCs w:val="20"/>
          <w:lang w:eastAsia="fr-FR"/>
        </w:rPr>
        <w:t>SECRETS</w:t>
      </w:r>
      <w:r w:rsidR="00D54B60" w:rsidRPr="005E6D14">
        <w:rPr>
          <w:rFonts w:ascii="Gill Sans Light" w:hAnsi="Gill Sans Light" w:cs="Gill Sans Light"/>
          <w:sz w:val="20"/>
          <w:szCs w:val="20"/>
          <w:lang w:eastAsia="fr-FR"/>
        </w:rPr>
        <w:t>, sont proposé</w:t>
      </w:r>
      <w:r w:rsidRPr="005E6D14">
        <w:rPr>
          <w:rFonts w:ascii="Gill Sans Light" w:hAnsi="Gill Sans Light" w:cs="Gill Sans Light"/>
          <w:sz w:val="20"/>
          <w:szCs w:val="20"/>
          <w:lang w:eastAsia="fr-FR"/>
        </w:rPr>
        <w:t xml:space="preserve">s par la société </w:t>
      </w:r>
      <w:r w:rsidR="00B72A71" w:rsidRPr="005E6D14">
        <w:rPr>
          <w:rFonts w:ascii="Gill Sans Light" w:eastAsia="Times New Roman" w:hAnsi="Gill Sans Light" w:cs="Gill Sans Light"/>
          <w:sz w:val="20"/>
          <w:szCs w:val="20"/>
          <w:lang w:eastAsia="fr-FR"/>
        </w:rPr>
        <w:t>CULTURE</w:t>
      </w:r>
      <w:r w:rsidR="00B72A71" w:rsidRPr="005E6D14">
        <w:rPr>
          <w:rFonts w:ascii="Gill Sans Light" w:eastAsia="Times New Roman" w:hAnsi="Gill Sans Light" w:cs="Gill Sans Light"/>
          <w:b/>
          <w:sz w:val="20"/>
          <w:szCs w:val="20"/>
          <w:lang w:eastAsia="fr-FR"/>
        </w:rPr>
        <w:t>SECRETS</w:t>
      </w:r>
      <w:r w:rsidRPr="005E6D14">
        <w:rPr>
          <w:rFonts w:ascii="Gill Sans Light" w:hAnsi="Gill Sans Light" w:cs="Gill Sans Light"/>
          <w:sz w:val="20"/>
          <w:szCs w:val="20"/>
          <w:lang w:eastAsia="fr-FR"/>
        </w:rPr>
        <w:t xml:space="preserve">, qui édite ce </w:t>
      </w:r>
      <w:r w:rsidR="00A253EE">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ite sous la direction de publication de </w:t>
      </w:r>
      <w:r w:rsidR="00D54B60" w:rsidRPr="005E6D14">
        <w:rPr>
          <w:rFonts w:ascii="Gill Sans Light" w:hAnsi="Gill Sans Light" w:cs="Gill Sans Light"/>
          <w:sz w:val="20"/>
          <w:szCs w:val="20"/>
          <w:lang w:eastAsia="fr-FR"/>
        </w:rPr>
        <w:t xml:space="preserve">Madame </w:t>
      </w:r>
      <w:r w:rsidR="0072004A" w:rsidRPr="005E6D14">
        <w:rPr>
          <w:rFonts w:ascii="Gill Sans Light" w:hAnsi="Gill Sans Light" w:cs="Gill Sans Light"/>
          <w:sz w:val="20"/>
          <w:szCs w:val="20"/>
          <w:lang w:eastAsia="fr-FR"/>
        </w:rPr>
        <w:t xml:space="preserve">Christine </w:t>
      </w:r>
      <w:r w:rsidR="00D54B60" w:rsidRPr="005E6D14">
        <w:rPr>
          <w:rFonts w:ascii="Gill Sans Light" w:hAnsi="Gill Sans Light" w:cs="Gill Sans Light"/>
          <w:sz w:val="20"/>
          <w:szCs w:val="20"/>
          <w:lang w:eastAsia="fr-FR"/>
        </w:rPr>
        <w:t xml:space="preserve">Winckler </w:t>
      </w:r>
      <w:r w:rsidRPr="005E6D14">
        <w:rPr>
          <w:rFonts w:ascii="Gill Sans Light" w:hAnsi="Gill Sans Light" w:cs="Gill Sans Light"/>
          <w:sz w:val="20"/>
          <w:szCs w:val="20"/>
          <w:lang w:eastAsia="fr-FR"/>
        </w:rPr>
        <w:t xml:space="preserve">en sa qualité de </w:t>
      </w:r>
      <w:r w:rsidR="00D54B60" w:rsidRPr="005E6D14">
        <w:rPr>
          <w:rFonts w:ascii="Gill Sans Light" w:hAnsi="Gill Sans Light" w:cs="Gill Sans Light"/>
          <w:sz w:val="20"/>
          <w:szCs w:val="20"/>
          <w:lang w:eastAsia="fr-FR"/>
        </w:rPr>
        <w:t>gérante</w:t>
      </w:r>
      <w:r w:rsidRPr="005E6D14">
        <w:rPr>
          <w:rFonts w:ascii="Gill Sans Light" w:hAnsi="Gill Sans Light" w:cs="Gill Sans Light"/>
          <w:sz w:val="20"/>
          <w:szCs w:val="20"/>
          <w:lang w:eastAsia="fr-FR"/>
        </w:rPr>
        <w:t xml:space="preserve"> de la </w:t>
      </w:r>
      <w:r w:rsidR="00D54B60" w:rsidRPr="005E6D14">
        <w:rPr>
          <w:rFonts w:ascii="Gill Sans Light" w:hAnsi="Gill Sans Light" w:cs="Gill Sans Light"/>
          <w:sz w:val="20"/>
          <w:szCs w:val="20"/>
          <w:lang w:eastAsia="fr-FR"/>
        </w:rPr>
        <w:t xml:space="preserve">SARL </w:t>
      </w:r>
      <w:r w:rsidR="00B72A71" w:rsidRPr="005E6D14">
        <w:rPr>
          <w:rFonts w:ascii="Gill Sans Light" w:eastAsia="Times New Roman" w:hAnsi="Gill Sans Light" w:cs="Gill Sans Light"/>
          <w:sz w:val="20"/>
          <w:szCs w:val="20"/>
          <w:lang w:eastAsia="fr-FR"/>
        </w:rPr>
        <w:t>CULTURE</w:t>
      </w:r>
      <w:r w:rsidR="00B72A71" w:rsidRPr="005E6D14">
        <w:rPr>
          <w:rFonts w:ascii="Gill Sans Light" w:eastAsia="Times New Roman" w:hAnsi="Gill Sans Light" w:cs="Gill Sans Light"/>
          <w:b/>
          <w:sz w:val="20"/>
          <w:szCs w:val="20"/>
          <w:lang w:eastAsia="fr-FR"/>
        </w:rPr>
        <w:t>SECRETS</w:t>
      </w:r>
      <w:r w:rsidRPr="005E6D14">
        <w:rPr>
          <w:rFonts w:ascii="Gill Sans Light" w:hAnsi="Gill Sans Light" w:cs="Gill Sans Light"/>
          <w:sz w:val="20"/>
          <w:szCs w:val="20"/>
          <w:lang w:eastAsia="fr-FR"/>
        </w:rPr>
        <w:t xml:space="preserve">. Le nom, la raison sociale, l’adresse et le numéro de téléphone de l’hébergeur du </w:t>
      </w:r>
      <w:r w:rsidR="00A253EE">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ite sont indiqués sur le </w:t>
      </w:r>
      <w:r w:rsidR="00A253EE">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ite.</w:t>
      </w:r>
      <w:ins w:id="1" w:author="Sophia Allouache" w:date="2014-09-21T21:43:00Z">
        <w:r w:rsidR="000C71C8">
          <w:rPr>
            <w:rFonts w:ascii="Gill Sans Light" w:hAnsi="Gill Sans Light" w:cs="Gill Sans Light"/>
            <w:sz w:val="20"/>
            <w:szCs w:val="20"/>
            <w:lang w:eastAsia="fr-FR"/>
          </w:rPr>
          <w:t xml:space="preserve">  </w:t>
        </w:r>
      </w:ins>
    </w:p>
    <w:p w14:paraId="76C3694F" w14:textId="61DC87A3" w:rsidR="00457645" w:rsidRDefault="00457645" w:rsidP="00BC15E5">
      <w:pPr>
        <w:spacing w:after="120"/>
        <w:jc w:val="both"/>
        <w:rPr>
          <w:rFonts w:ascii="Gill Sans Light" w:hAnsi="Gill Sans Light" w:cs="Gill Sans Light"/>
          <w:sz w:val="20"/>
          <w:szCs w:val="20"/>
          <w:lang w:eastAsia="fr-FR"/>
        </w:rPr>
      </w:pPr>
    </w:p>
    <w:p w14:paraId="76BC1223" w14:textId="1D51DDE5" w:rsidR="00B0391C" w:rsidRPr="005E6D14" w:rsidRDefault="00B0391C"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Sur l’ensemble d</w:t>
      </w:r>
      <w:r w:rsidR="004521B1" w:rsidRPr="005E6D14">
        <w:rPr>
          <w:rFonts w:ascii="Gill Sans Light" w:hAnsi="Gill Sans Light" w:cs="Gill Sans Light"/>
          <w:sz w:val="20"/>
          <w:szCs w:val="20"/>
          <w:lang w:eastAsia="fr-FR"/>
        </w:rPr>
        <w:t>e l’Application et</w:t>
      </w:r>
      <w:r w:rsidRPr="005E6D14">
        <w:rPr>
          <w:rFonts w:ascii="Gill Sans Light" w:hAnsi="Gill Sans Light" w:cs="Gill Sans Light"/>
          <w:sz w:val="20"/>
          <w:szCs w:val="20"/>
          <w:lang w:eastAsia="fr-FR"/>
        </w:rPr>
        <w:t xml:space="preserve"> </w:t>
      </w:r>
      <w:r w:rsidR="004521B1" w:rsidRPr="005E6D14">
        <w:rPr>
          <w:rFonts w:ascii="Gill Sans Light" w:hAnsi="Gill Sans Light" w:cs="Gill Sans Light"/>
          <w:sz w:val="20"/>
          <w:szCs w:val="20"/>
          <w:lang w:eastAsia="fr-FR"/>
        </w:rPr>
        <w:t xml:space="preserve">du Site </w:t>
      </w:r>
      <w:r w:rsidRPr="005E6D14">
        <w:rPr>
          <w:rFonts w:ascii="Gill Sans Light" w:hAnsi="Gill Sans Light" w:cs="Gill Sans Light"/>
          <w:sz w:val="20"/>
          <w:szCs w:val="20"/>
          <w:lang w:eastAsia="fr-FR"/>
        </w:rPr>
        <w:t>susvisé</w:t>
      </w:r>
      <w:r w:rsidR="004521B1" w:rsidRPr="005E6D14">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 qu’elle édite, la </w:t>
      </w:r>
      <w:r w:rsidR="00D54B60" w:rsidRPr="005E6D14">
        <w:rPr>
          <w:rFonts w:ascii="Gill Sans Light" w:hAnsi="Gill Sans Light" w:cs="Gill Sans Light"/>
          <w:sz w:val="20"/>
          <w:szCs w:val="20"/>
          <w:lang w:eastAsia="fr-FR"/>
        </w:rPr>
        <w:t xml:space="preserve">SARL </w:t>
      </w:r>
      <w:r w:rsidR="00F33999" w:rsidRPr="005E6D14">
        <w:rPr>
          <w:rFonts w:ascii="Gill Sans Light" w:eastAsia="Times New Roman" w:hAnsi="Gill Sans Light" w:cs="Gill Sans Light"/>
          <w:sz w:val="20"/>
          <w:szCs w:val="20"/>
          <w:lang w:eastAsia="fr-FR"/>
        </w:rPr>
        <w:t>CULTURE</w:t>
      </w:r>
      <w:r w:rsidR="00F33999" w:rsidRPr="005E6D14">
        <w:rPr>
          <w:rFonts w:ascii="Gill Sans Light" w:eastAsia="Times New Roman" w:hAnsi="Gill Sans Light" w:cs="Gill Sans Light"/>
          <w:b/>
          <w:sz w:val="20"/>
          <w:szCs w:val="20"/>
          <w:lang w:eastAsia="fr-FR"/>
        </w:rPr>
        <w:t>SECRETS</w:t>
      </w:r>
      <w:r w:rsidR="00F33999" w:rsidRPr="005E6D14">
        <w:rPr>
          <w:rFonts w:ascii="Gill Sans Light" w:hAnsi="Gill Sans Light" w:cs="Gill Sans Light"/>
          <w:sz w:val="20"/>
          <w:szCs w:val="20"/>
          <w:lang w:eastAsia="fr-FR"/>
        </w:rPr>
        <w:t xml:space="preserve"> </w:t>
      </w:r>
      <w:r w:rsidR="001C24D8">
        <w:rPr>
          <w:rFonts w:ascii="Gill Sans Light" w:hAnsi="Gill Sans Light" w:cs="Gill Sans Light"/>
          <w:sz w:val="20"/>
          <w:szCs w:val="20"/>
          <w:lang w:eastAsia="fr-FR"/>
        </w:rPr>
        <w:t>propose à la vente la prestation suivante</w:t>
      </w:r>
      <w:r w:rsidRPr="005E6D14">
        <w:rPr>
          <w:rFonts w:ascii="Gill Sans Light" w:hAnsi="Gill Sans Light" w:cs="Gill Sans Light"/>
          <w:sz w:val="20"/>
          <w:szCs w:val="20"/>
          <w:lang w:eastAsia="fr-FR"/>
        </w:rPr>
        <w:t xml:space="preserve"> :</w:t>
      </w:r>
    </w:p>
    <w:p w14:paraId="7E66A548" w14:textId="49828C1F" w:rsidR="0015081B" w:rsidRPr="00073FA8" w:rsidRDefault="0015081B" w:rsidP="00073FA8">
      <w:pPr>
        <w:spacing w:after="120"/>
        <w:jc w:val="both"/>
        <w:rPr>
          <w:rFonts w:ascii="Gill Sans Light" w:hAnsi="Gill Sans Light" w:cs="Gill Sans Light"/>
          <w:sz w:val="20"/>
          <w:szCs w:val="20"/>
          <w:lang w:eastAsia="fr-FR"/>
        </w:rPr>
      </w:pPr>
      <w:proofErr w:type="gramStart"/>
      <w:r w:rsidRPr="00073FA8">
        <w:rPr>
          <w:rFonts w:ascii="Gill Sans Light" w:hAnsi="Gill Sans Light" w:cs="Gill Sans Light"/>
          <w:sz w:val="20"/>
          <w:szCs w:val="20"/>
          <w:lang w:eastAsia="fr-FR"/>
        </w:rPr>
        <w:t>des</w:t>
      </w:r>
      <w:proofErr w:type="gramEnd"/>
      <w:r w:rsidRPr="00073FA8">
        <w:rPr>
          <w:rFonts w:ascii="Gill Sans Light" w:hAnsi="Gill Sans Light" w:cs="Gill Sans Light"/>
          <w:sz w:val="20"/>
          <w:szCs w:val="20"/>
          <w:lang w:eastAsia="fr-FR"/>
        </w:rPr>
        <w:t xml:space="preserve"> abonnements </w:t>
      </w:r>
      <w:r w:rsidR="000655E6" w:rsidRPr="00073FA8">
        <w:rPr>
          <w:rFonts w:ascii="Gill Sans Light" w:hAnsi="Gill Sans Light" w:cs="Gill Sans Light"/>
          <w:sz w:val="20"/>
          <w:szCs w:val="20"/>
          <w:lang w:eastAsia="fr-FR"/>
        </w:rPr>
        <w:t xml:space="preserve">annuels </w:t>
      </w:r>
      <w:r w:rsidR="00583799" w:rsidRPr="00073FA8">
        <w:rPr>
          <w:rFonts w:ascii="Gill Sans Light" w:hAnsi="Gill Sans Light" w:cs="Gill Sans Light"/>
          <w:sz w:val="20"/>
          <w:szCs w:val="20"/>
          <w:lang w:eastAsia="fr-FR"/>
        </w:rPr>
        <w:t xml:space="preserve">à un Cercle privé donnant accès à </w:t>
      </w:r>
      <w:r w:rsidR="00B72A71" w:rsidRPr="00073FA8">
        <w:rPr>
          <w:rFonts w:ascii="Gill Sans Light" w:hAnsi="Gill Sans Light" w:cs="Gill Sans Light"/>
          <w:sz w:val="20"/>
          <w:szCs w:val="20"/>
          <w:lang w:eastAsia="fr-FR"/>
        </w:rPr>
        <w:t>d</w:t>
      </w:r>
      <w:r w:rsidR="00B0391C" w:rsidRPr="00073FA8">
        <w:rPr>
          <w:rFonts w:ascii="Gill Sans Light" w:hAnsi="Gill Sans Light" w:cs="Gill Sans Light"/>
          <w:sz w:val="20"/>
          <w:szCs w:val="20"/>
          <w:lang w:eastAsia="fr-FR"/>
        </w:rPr>
        <w:t xml:space="preserve">es </w:t>
      </w:r>
      <w:r w:rsidR="00A253EE">
        <w:rPr>
          <w:rFonts w:ascii="Gill Sans Light" w:hAnsi="Gill Sans Light" w:cs="Gill Sans Light"/>
          <w:sz w:val="20"/>
          <w:szCs w:val="20"/>
          <w:lang w:eastAsia="fr-FR"/>
        </w:rPr>
        <w:t>E</w:t>
      </w:r>
      <w:r w:rsidR="00D54B60" w:rsidRPr="00073FA8">
        <w:rPr>
          <w:rFonts w:ascii="Gill Sans Light" w:hAnsi="Gill Sans Light" w:cs="Gill Sans Light"/>
          <w:sz w:val="20"/>
          <w:szCs w:val="20"/>
          <w:lang w:eastAsia="fr-FR"/>
        </w:rPr>
        <w:t xml:space="preserve">vénements </w:t>
      </w:r>
      <w:commentRangeStart w:id="2"/>
      <w:r w:rsidR="00D54B60" w:rsidRPr="00073FA8">
        <w:rPr>
          <w:rFonts w:ascii="Gill Sans Light" w:hAnsi="Gill Sans Light" w:cs="Gill Sans Light"/>
          <w:sz w:val="20"/>
          <w:szCs w:val="20"/>
          <w:lang w:eastAsia="fr-FR"/>
        </w:rPr>
        <w:t xml:space="preserve">exclusifs et/ou </w:t>
      </w:r>
      <w:commentRangeEnd w:id="2"/>
      <w:r w:rsidR="000C71C8">
        <w:rPr>
          <w:rStyle w:val="CommentReference"/>
        </w:rPr>
        <w:commentReference w:id="2"/>
      </w:r>
      <w:r w:rsidR="00D54B60" w:rsidRPr="00073FA8">
        <w:rPr>
          <w:rFonts w:ascii="Gill Sans Light" w:hAnsi="Gill Sans Light" w:cs="Gill Sans Light"/>
          <w:sz w:val="20"/>
          <w:szCs w:val="20"/>
          <w:lang w:eastAsia="fr-FR"/>
        </w:rPr>
        <w:t>inédits</w:t>
      </w:r>
      <w:r w:rsidR="00F716DD" w:rsidRPr="00073FA8">
        <w:rPr>
          <w:rFonts w:ascii="Gill Sans Light" w:hAnsi="Gill Sans Light" w:cs="Gill Sans Light"/>
          <w:sz w:val="20"/>
          <w:szCs w:val="20"/>
          <w:lang w:eastAsia="fr-FR"/>
        </w:rPr>
        <w:t xml:space="preserve"> liés à l’art ou la culture (</w:t>
      </w:r>
      <w:r w:rsidR="00B72A71" w:rsidRPr="00073FA8">
        <w:rPr>
          <w:rFonts w:ascii="Gill Sans Light" w:hAnsi="Gill Sans Light" w:cs="Gill Sans Light"/>
          <w:sz w:val="20"/>
          <w:szCs w:val="20"/>
          <w:lang w:eastAsia="fr-FR"/>
        </w:rPr>
        <w:t>d</w:t>
      </w:r>
      <w:r w:rsidR="00B0391C" w:rsidRPr="00073FA8">
        <w:rPr>
          <w:rFonts w:ascii="Gill Sans Light" w:hAnsi="Gill Sans Light" w:cs="Gill Sans Light"/>
          <w:sz w:val="20"/>
          <w:szCs w:val="20"/>
          <w:lang w:eastAsia="fr-FR"/>
        </w:rPr>
        <w:t xml:space="preserve">es </w:t>
      </w:r>
      <w:r w:rsidR="000655E6" w:rsidRPr="00073FA8">
        <w:rPr>
          <w:rFonts w:ascii="Gill Sans Light" w:hAnsi="Gill Sans Light" w:cs="Gill Sans Light"/>
          <w:sz w:val="20"/>
          <w:szCs w:val="20"/>
          <w:lang w:eastAsia="fr-FR"/>
        </w:rPr>
        <w:t xml:space="preserve">vernissages privés, des </w:t>
      </w:r>
      <w:r w:rsidR="00B72A71" w:rsidRPr="00073FA8">
        <w:rPr>
          <w:rFonts w:ascii="Gill Sans Light" w:hAnsi="Gill Sans Light" w:cs="Gill Sans Light"/>
          <w:sz w:val="20"/>
          <w:szCs w:val="20"/>
          <w:lang w:eastAsia="fr-FR"/>
        </w:rPr>
        <w:t>rencontres</w:t>
      </w:r>
      <w:r w:rsidR="000655E6" w:rsidRPr="00073FA8">
        <w:rPr>
          <w:rFonts w:ascii="Gill Sans Light" w:hAnsi="Gill Sans Light" w:cs="Gill Sans Light"/>
          <w:sz w:val="20"/>
          <w:szCs w:val="20"/>
          <w:lang w:eastAsia="fr-FR"/>
        </w:rPr>
        <w:t xml:space="preserve"> avec des artistes, comédiens, experts</w:t>
      </w:r>
      <w:r w:rsidR="00B0391C" w:rsidRPr="00073FA8">
        <w:rPr>
          <w:rFonts w:ascii="Gill Sans Light" w:hAnsi="Gill Sans Light" w:cs="Gill Sans Light"/>
          <w:sz w:val="20"/>
          <w:szCs w:val="20"/>
          <w:lang w:eastAsia="fr-FR"/>
        </w:rPr>
        <w:t>,</w:t>
      </w:r>
      <w:r w:rsidR="0072004A" w:rsidRPr="00073FA8">
        <w:rPr>
          <w:rFonts w:ascii="Gill Sans Light" w:hAnsi="Gill Sans Light" w:cs="Gill Sans Light"/>
          <w:sz w:val="20"/>
          <w:szCs w:val="20"/>
          <w:lang w:eastAsia="fr-FR"/>
        </w:rPr>
        <w:t xml:space="preserve"> </w:t>
      </w:r>
      <w:r w:rsidR="000655E6" w:rsidRPr="00073FA8">
        <w:rPr>
          <w:rFonts w:ascii="Gill Sans Light" w:hAnsi="Gill Sans Light" w:cs="Gill Sans Light"/>
          <w:sz w:val="20"/>
          <w:szCs w:val="20"/>
          <w:lang w:eastAsia="fr-FR"/>
        </w:rPr>
        <w:t xml:space="preserve">des dîners dans des lieux inédits, </w:t>
      </w:r>
      <w:r w:rsidR="00F716DD" w:rsidRPr="00073FA8">
        <w:rPr>
          <w:rFonts w:ascii="Gill Sans Light" w:hAnsi="Gill Sans Light" w:cs="Gill Sans Light"/>
          <w:sz w:val="20"/>
          <w:szCs w:val="20"/>
          <w:lang w:eastAsia="fr-FR"/>
        </w:rPr>
        <w:t>hors ci</w:t>
      </w:r>
      <w:r w:rsidRPr="00073FA8">
        <w:rPr>
          <w:rFonts w:ascii="Gill Sans Light" w:hAnsi="Gill Sans Light" w:cs="Gill Sans Light"/>
          <w:sz w:val="20"/>
          <w:szCs w:val="20"/>
          <w:lang w:eastAsia="fr-FR"/>
        </w:rPr>
        <w:t>rcuit de billetterie habituel) et exclusivement réservé</w:t>
      </w:r>
      <w:r w:rsidR="00073FA8" w:rsidRPr="00073FA8">
        <w:rPr>
          <w:rFonts w:ascii="Gill Sans Light" w:hAnsi="Gill Sans Light" w:cs="Gill Sans Light"/>
          <w:sz w:val="20"/>
          <w:szCs w:val="20"/>
          <w:lang w:eastAsia="fr-FR"/>
        </w:rPr>
        <w:t>s</w:t>
      </w:r>
      <w:r w:rsidRPr="00073FA8">
        <w:rPr>
          <w:rFonts w:ascii="Gill Sans Light" w:hAnsi="Gill Sans Light" w:cs="Gill Sans Light"/>
          <w:sz w:val="20"/>
          <w:szCs w:val="20"/>
          <w:lang w:eastAsia="fr-FR"/>
        </w:rPr>
        <w:t xml:space="preserve"> aux membres du Cercle CULTURESECRETS</w:t>
      </w:r>
      <w:r w:rsidR="00073FA8" w:rsidRPr="00073FA8">
        <w:rPr>
          <w:rFonts w:ascii="Gill Sans Light" w:hAnsi="Gill Sans Light" w:cs="Gill Sans Light"/>
          <w:sz w:val="20"/>
          <w:szCs w:val="20"/>
          <w:lang w:eastAsia="fr-FR"/>
        </w:rPr>
        <w:t>.</w:t>
      </w:r>
    </w:p>
    <w:p w14:paraId="4EB6B2BE" w14:textId="77777777" w:rsidR="00F716DD" w:rsidRPr="005E6D14" w:rsidRDefault="00F716DD" w:rsidP="00BC15E5">
      <w:pPr>
        <w:spacing w:after="120"/>
        <w:ind w:left="360"/>
        <w:jc w:val="both"/>
        <w:rPr>
          <w:rFonts w:ascii="Gill Sans Light" w:eastAsia="Times New Roman" w:hAnsi="Gill Sans Light" w:cs="Gill Sans Light"/>
          <w:sz w:val="20"/>
          <w:szCs w:val="20"/>
          <w:lang w:eastAsia="fr-FR"/>
        </w:rPr>
      </w:pPr>
    </w:p>
    <w:p w14:paraId="0E1B50C8" w14:textId="77777777" w:rsidR="000C71C8" w:rsidRDefault="00B72A71" w:rsidP="00BC15E5">
      <w:pPr>
        <w:spacing w:after="120"/>
        <w:jc w:val="both"/>
        <w:rPr>
          <w:ins w:id="3" w:author="Sophia Allouache" w:date="2014-09-21T21:42:00Z"/>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CULTURE</w:t>
      </w:r>
      <w:r w:rsidRPr="005E6D14">
        <w:rPr>
          <w:rFonts w:ascii="Gill Sans Light" w:eastAsia="Times New Roman" w:hAnsi="Gill Sans Light" w:cs="Gill Sans Light"/>
          <w:b/>
          <w:sz w:val="20"/>
          <w:szCs w:val="20"/>
          <w:lang w:eastAsia="fr-FR"/>
        </w:rPr>
        <w:t>SECRETS</w:t>
      </w:r>
      <w:r w:rsidRPr="005E6D14">
        <w:rPr>
          <w:rFonts w:ascii="Gill Sans Light" w:eastAsia="Times New Roman" w:hAnsi="Gill Sans Light" w:cs="Gill Sans Light"/>
          <w:sz w:val="20"/>
          <w:szCs w:val="20"/>
          <w:lang w:eastAsia="fr-FR"/>
        </w:rPr>
        <w:t xml:space="preserve"> </w:t>
      </w:r>
      <w:r w:rsidR="00B0391C" w:rsidRPr="005E6D14">
        <w:rPr>
          <w:rFonts w:ascii="Gill Sans Light" w:eastAsia="Times New Roman" w:hAnsi="Gill Sans Light" w:cs="Gill Sans Light"/>
          <w:sz w:val="20"/>
          <w:szCs w:val="20"/>
          <w:lang w:eastAsia="fr-FR"/>
        </w:rPr>
        <w:t>est une S</w:t>
      </w:r>
      <w:r w:rsidRPr="005E6D14">
        <w:rPr>
          <w:rFonts w:ascii="Gill Sans Light" w:eastAsia="Times New Roman" w:hAnsi="Gill Sans Light" w:cs="Gill Sans Light"/>
          <w:sz w:val="20"/>
          <w:szCs w:val="20"/>
          <w:lang w:eastAsia="fr-FR"/>
        </w:rPr>
        <w:t xml:space="preserve">ARL </w:t>
      </w:r>
      <w:r w:rsidR="00B0391C" w:rsidRPr="005E6D14">
        <w:rPr>
          <w:rFonts w:ascii="Gill Sans Light" w:eastAsia="Times New Roman" w:hAnsi="Gill Sans Light" w:cs="Gill Sans Light"/>
          <w:sz w:val="20"/>
          <w:szCs w:val="20"/>
          <w:lang w:eastAsia="fr-FR"/>
        </w:rPr>
        <w:t xml:space="preserve">au capital de </w:t>
      </w:r>
      <w:r w:rsidRPr="005E6D14">
        <w:rPr>
          <w:rFonts w:ascii="Gill Sans Light" w:eastAsia="Times New Roman" w:hAnsi="Gill Sans Light" w:cs="Gill Sans Light"/>
          <w:sz w:val="20"/>
          <w:szCs w:val="20"/>
          <w:lang w:eastAsia="fr-FR"/>
        </w:rPr>
        <w:t>25 000</w:t>
      </w:r>
      <w:r w:rsidR="00B0391C" w:rsidRPr="005E6D14">
        <w:rPr>
          <w:rFonts w:ascii="Gill Sans Light" w:eastAsia="Times New Roman" w:hAnsi="Gill Sans Light" w:cs="Gill Sans Light"/>
          <w:sz w:val="20"/>
          <w:szCs w:val="20"/>
          <w:lang w:eastAsia="fr-FR"/>
        </w:rPr>
        <w:t xml:space="preserve"> Euros, dont le siège social se situe </w:t>
      </w:r>
      <w:r w:rsidRPr="005E6D14">
        <w:rPr>
          <w:rFonts w:ascii="Gill Sans Light" w:eastAsia="Times New Roman" w:hAnsi="Gill Sans Light" w:cs="Gill Sans Light"/>
          <w:sz w:val="20"/>
          <w:szCs w:val="20"/>
          <w:lang w:eastAsia="fr-FR"/>
        </w:rPr>
        <w:t>au 94 rue du Bac, 75009 Paris</w:t>
      </w:r>
      <w:r w:rsidR="00B0391C" w:rsidRPr="005E6D14">
        <w:rPr>
          <w:rFonts w:ascii="Gill Sans Light" w:eastAsia="Times New Roman" w:hAnsi="Gill Sans Light" w:cs="Gill Sans Light"/>
          <w:sz w:val="20"/>
          <w:szCs w:val="20"/>
          <w:lang w:eastAsia="fr-FR"/>
        </w:rPr>
        <w:t>, immatriculée au RCS d</w:t>
      </w:r>
      <w:r w:rsidRPr="005E6D14">
        <w:rPr>
          <w:rFonts w:ascii="Gill Sans Light" w:eastAsia="Times New Roman" w:hAnsi="Gill Sans Light" w:cs="Gill Sans Light"/>
          <w:sz w:val="20"/>
          <w:szCs w:val="20"/>
          <w:lang w:eastAsia="fr-FR"/>
        </w:rPr>
        <w:t>e PARIS</w:t>
      </w:r>
      <w:r w:rsidR="00B0391C" w:rsidRPr="005E6D14">
        <w:rPr>
          <w:rFonts w:ascii="Gill Sans Light" w:eastAsia="Times New Roman" w:hAnsi="Gill Sans Light" w:cs="Gill Sans Light"/>
          <w:sz w:val="20"/>
          <w:szCs w:val="20"/>
          <w:lang w:eastAsia="fr-FR"/>
        </w:rPr>
        <w:t xml:space="preserve"> sous le numéro B </w:t>
      </w:r>
      <w:r w:rsidRPr="005E6D14">
        <w:rPr>
          <w:rFonts w:ascii="Gill Sans Light" w:eastAsia="Times New Roman" w:hAnsi="Gill Sans Light" w:cs="Gill Sans Light"/>
          <w:sz w:val="20"/>
          <w:szCs w:val="20"/>
          <w:lang w:eastAsia="fr-FR"/>
        </w:rPr>
        <w:t>801</w:t>
      </w:r>
      <w:r w:rsidR="00B0391C" w:rsidRPr="005E6D14">
        <w:rPr>
          <w:rFonts w:ascii="Gill Sans Light" w:eastAsia="Times New Roman" w:hAnsi="Gill Sans Light" w:cs="Gill Sans Light"/>
          <w:sz w:val="20"/>
          <w:szCs w:val="20"/>
          <w:lang w:eastAsia="fr-FR"/>
        </w:rPr>
        <w:t xml:space="preserve"> </w:t>
      </w:r>
      <w:r w:rsidRPr="005E6D14">
        <w:rPr>
          <w:rFonts w:ascii="Gill Sans Light" w:eastAsia="Times New Roman" w:hAnsi="Gill Sans Light" w:cs="Gill Sans Light"/>
          <w:sz w:val="20"/>
          <w:szCs w:val="20"/>
          <w:lang w:eastAsia="fr-FR"/>
        </w:rPr>
        <w:t>907</w:t>
      </w:r>
      <w:r w:rsidR="00B0391C" w:rsidRPr="005E6D14">
        <w:rPr>
          <w:rFonts w:ascii="Gill Sans Light" w:eastAsia="Times New Roman" w:hAnsi="Gill Sans Light" w:cs="Gill Sans Light"/>
          <w:sz w:val="20"/>
          <w:szCs w:val="20"/>
          <w:lang w:eastAsia="fr-FR"/>
        </w:rPr>
        <w:t xml:space="preserve"> </w:t>
      </w:r>
      <w:r w:rsidRPr="005E6D14">
        <w:rPr>
          <w:rFonts w:ascii="Gill Sans Light" w:eastAsia="Times New Roman" w:hAnsi="Gill Sans Light" w:cs="Gill Sans Light"/>
          <w:sz w:val="20"/>
          <w:szCs w:val="20"/>
          <w:lang w:eastAsia="fr-FR"/>
        </w:rPr>
        <w:t>452.</w:t>
      </w:r>
      <w:ins w:id="4" w:author="Sophia Allouache" w:date="2014-09-21T21:42:00Z">
        <w:r w:rsidR="000C71C8">
          <w:rPr>
            <w:rFonts w:ascii="Gill Sans Light" w:eastAsia="Times New Roman" w:hAnsi="Gill Sans Light" w:cs="Gill Sans Light"/>
            <w:sz w:val="20"/>
            <w:szCs w:val="20"/>
            <w:lang w:eastAsia="fr-FR"/>
          </w:rPr>
          <w:t xml:space="preserve"> </w:t>
        </w:r>
      </w:ins>
    </w:p>
    <w:p w14:paraId="08E4D16F" w14:textId="644C5067" w:rsidR="00C11F83" w:rsidRPr="005E6D14" w:rsidRDefault="00B0391C"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br/>
      </w:r>
      <w:r w:rsidR="00C11F83" w:rsidRPr="005E6D14">
        <w:rPr>
          <w:rFonts w:ascii="Gill Sans Light" w:eastAsia="Times New Roman" w:hAnsi="Gill Sans Light" w:cs="Gill Sans Light"/>
          <w:sz w:val="20"/>
          <w:szCs w:val="20"/>
          <w:lang w:eastAsia="fr-FR"/>
        </w:rPr>
        <w:t xml:space="preserve">Les présentes CGV s'appliquent à l'exclusion de tout autre document, à l'exception de conditions particulières de vente qui peuvent être applicables à un Evénement. Si de telles conditions particulières existent, elles sont précisées sur la page de présentation de l'Evénement. </w:t>
      </w:r>
    </w:p>
    <w:p w14:paraId="06B35E19" w14:textId="58873E51" w:rsidR="00C11F83" w:rsidRPr="005E6D14" w:rsidRDefault="00C11F83"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CULTURE</w:t>
      </w:r>
      <w:r w:rsidRPr="005E6D14">
        <w:rPr>
          <w:rFonts w:ascii="Gill Sans Light" w:eastAsia="Times New Roman" w:hAnsi="Gill Sans Light" w:cs="Gill Sans Light"/>
          <w:b/>
          <w:sz w:val="20"/>
          <w:szCs w:val="20"/>
          <w:lang w:eastAsia="fr-FR"/>
        </w:rPr>
        <w:t>SECRETS</w:t>
      </w:r>
      <w:r w:rsidRPr="005E6D14">
        <w:rPr>
          <w:rFonts w:ascii="Gill Sans Light" w:eastAsia="Times New Roman" w:hAnsi="Gill Sans Light" w:cs="Gill Sans Light"/>
          <w:sz w:val="20"/>
          <w:szCs w:val="20"/>
          <w:lang w:eastAsia="fr-FR"/>
        </w:rPr>
        <w:t xml:space="preserve"> intervient </w:t>
      </w:r>
      <w:r w:rsidR="00F716DD" w:rsidRPr="005E6D14">
        <w:rPr>
          <w:rFonts w:ascii="Gill Sans Light" w:eastAsia="Times New Roman" w:hAnsi="Gill Sans Light" w:cs="Gill Sans Light"/>
          <w:sz w:val="20"/>
          <w:szCs w:val="20"/>
          <w:lang w:eastAsia="fr-FR"/>
        </w:rPr>
        <w:t>la p</w:t>
      </w:r>
      <w:r w:rsidR="001D5C46">
        <w:rPr>
          <w:rFonts w:ascii="Gill Sans Light" w:eastAsia="Times New Roman" w:hAnsi="Gill Sans Light" w:cs="Gill Sans Light"/>
          <w:sz w:val="20"/>
          <w:szCs w:val="20"/>
          <w:lang w:eastAsia="fr-FR"/>
        </w:rPr>
        <w:t>lu</w:t>
      </w:r>
      <w:r w:rsidR="00F716DD" w:rsidRPr="005E6D14">
        <w:rPr>
          <w:rFonts w:ascii="Gill Sans Light" w:eastAsia="Times New Roman" w:hAnsi="Gill Sans Light" w:cs="Gill Sans Light"/>
          <w:sz w:val="20"/>
          <w:szCs w:val="20"/>
          <w:lang w:eastAsia="fr-FR"/>
        </w:rPr>
        <w:t xml:space="preserve">part du temps comme </w:t>
      </w:r>
      <w:r w:rsidRPr="005E6D14">
        <w:rPr>
          <w:rFonts w:ascii="Gill Sans Light" w:eastAsia="Times New Roman" w:hAnsi="Gill Sans Light" w:cs="Gill Sans Light"/>
          <w:sz w:val="20"/>
          <w:szCs w:val="20"/>
          <w:lang w:eastAsia="fr-FR"/>
        </w:rPr>
        <w:t xml:space="preserve">intermédiaire entre les Clients et les Organisateurs, pour le compte de ces derniers. En conséquence, les présentes CGV concernent </w:t>
      </w:r>
      <w:r w:rsidR="00F716DD" w:rsidRPr="005E6D14">
        <w:rPr>
          <w:rFonts w:ascii="Gill Sans Light" w:eastAsia="Times New Roman" w:hAnsi="Gill Sans Light" w:cs="Gill Sans Light"/>
          <w:sz w:val="20"/>
          <w:szCs w:val="20"/>
          <w:lang w:eastAsia="fr-FR"/>
        </w:rPr>
        <w:t xml:space="preserve">principalement </w:t>
      </w:r>
      <w:r w:rsidRPr="005E6D14">
        <w:rPr>
          <w:rFonts w:ascii="Gill Sans Light" w:eastAsia="Times New Roman" w:hAnsi="Gill Sans Light" w:cs="Gill Sans Light"/>
          <w:sz w:val="20"/>
          <w:szCs w:val="20"/>
          <w:lang w:eastAsia="fr-FR"/>
        </w:rPr>
        <w:t>les prestations de vente de Contremarques</w:t>
      </w:r>
      <w:r w:rsidR="00F716DD" w:rsidRPr="005E6D14">
        <w:rPr>
          <w:rFonts w:ascii="Gill Sans Light" w:eastAsia="Times New Roman" w:hAnsi="Gill Sans Light" w:cs="Gill Sans Light"/>
          <w:sz w:val="20"/>
          <w:szCs w:val="20"/>
          <w:lang w:eastAsia="fr-FR"/>
        </w:rPr>
        <w:t xml:space="preserve">. Pour les </w:t>
      </w:r>
      <w:r w:rsidR="00A253EE">
        <w:rPr>
          <w:rFonts w:ascii="Gill Sans Light" w:eastAsia="Times New Roman" w:hAnsi="Gill Sans Light" w:cs="Gill Sans Light"/>
          <w:sz w:val="20"/>
          <w:szCs w:val="20"/>
          <w:lang w:eastAsia="fr-FR"/>
        </w:rPr>
        <w:t>E</w:t>
      </w:r>
      <w:r w:rsidR="00F716DD" w:rsidRPr="005E6D14">
        <w:rPr>
          <w:rFonts w:ascii="Gill Sans Light" w:eastAsia="Times New Roman" w:hAnsi="Gill Sans Light" w:cs="Gill Sans Light"/>
          <w:sz w:val="20"/>
          <w:szCs w:val="20"/>
          <w:lang w:eastAsia="fr-FR"/>
        </w:rPr>
        <w:t>v</w:t>
      </w:r>
      <w:r w:rsidR="00A253EE">
        <w:rPr>
          <w:rFonts w:ascii="Gill Sans Light" w:eastAsia="Times New Roman" w:hAnsi="Gill Sans Light" w:cs="Gill Sans Light"/>
          <w:sz w:val="20"/>
          <w:szCs w:val="20"/>
          <w:lang w:eastAsia="fr-FR"/>
        </w:rPr>
        <w:t>é</w:t>
      </w:r>
      <w:r w:rsidR="00F716DD" w:rsidRPr="005E6D14">
        <w:rPr>
          <w:rFonts w:ascii="Gill Sans Light" w:eastAsia="Times New Roman" w:hAnsi="Gill Sans Light" w:cs="Gill Sans Light"/>
          <w:sz w:val="20"/>
          <w:szCs w:val="20"/>
          <w:lang w:eastAsia="fr-FR"/>
        </w:rPr>
        <w:t xml:space="preserve">nements organisés par CultureSecrets les principes des </w:t>
      </w:r>
      <w:r w:rsidR="004B3AE8" w:rsidRPr="005E6D14">
        <w:rPr>
          <w:rFonts w:ascii="Gill Sans Light" w:eastAsia="Times New Roman" w:hAnsi="Gill Sans Light" w:cs="Gill Sans Light"/>
          <w:sz w:val="20"/>
          <w:szCs w:val="20"/>
          <w:lang w:eastAsia="fr-FR"/>
        </w:rPr>
        <w:t xml:space="preserve">présentes </w:t>
      </w:r>
      <w:r w:rsidR="00F716DD" w:rsidRPr="005E6D14">
        <w:rPr>
          <w:rFonts w:ascii="Gill Sans Light" w:eastAsia="Times New Roman" w:hAnsi="Gill Sans Light" w:cs="Gill Sans Light"/>
          <w:sz w:val="20"/>
          <w:szCs w:val="20"/>
          <w:lang w:eastAsia="fr-FR"/>
        </w:rPr>
        <w:t xml:space="preserve">CGV s’appliquent sous les mêmes règles.   </w:t>
      </w:r>
      <w:r w:rsidRPr="005E6D14">
        <w:rPr>
          <w:rFonts w:ascii="Gill Sans Light" w:eastAsia="Times New Roman" w:hAnsi="Gill Sans Light" w:cs="Gill Sans Light"/>
          <w:sz w:val="20"/>
          <w:szCs w:val="20"/>
          <w:lang w:eastAsia="fr-FR"/>
        </w:rPr>
        <w:t xml:space="preserve"> </w:t>
      </w:r>
    </w:p>
    <w:p w14:paraId="3F519110" w14:textId="5A798B41" w:rsidR="00B86707" w:rsidRPr="005E6D14" w:rsidRDefault="00B0391C" w:rsidP="00BC15E5">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ARTICLE 1 - DEFINITIONS — </w:t>
      </w:r>
    </w:p>
    <w:p w14:paraId="17262718" w14:textId="576E7D45" w:rsidR="002249B1" w:rsidRPr="005E6D14" w:rsidRDefault="002249B1"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Pr="005E6D14">
        <w:rPr>
          <w:rFonts w:ascii="Gill Sans Light" w:hAnsi="Gill Sans Light" w:cs="Gill Sans Light"/>
          <w:b/>
          <w:sz w:val="20"/>
          <w:szCs w:val="20"/>
          <w:lang w:eastAsia="fr-FR"/>
        </w:rPr>
        <w:t>APPLICATION</w:t>
      </w:r>
      <w:r w:rsidRPr="005E6D14">
        <w:rPr>
          <w:rFonts w:ascii="Gill Sans Light" w:hAnsi="Gill Sans Light" w:cs="Gill Sans Light"/>
          <w:sz w:val="20"/>
          <w:szCs w:val="20"/>
          <w:lang w:eastAsia="fr-FR"/>
        </w:rPr>
        <w:t>" désigne l’</w:t>
      </w:r>
      <w:r w:rsidR="00A253EE">
        <w:rPr>
          <w:rFonts w:ascii="Gill Sans Light" w:hAnsi="Gill Sans Light" w:cs="Gill Sans Light"/>
          <w:sz w:val="20"/>
          <w:szCs w:val="20"/>
          <w:lang w:eastAsia="fr-FR"/>
        </w:rPr>
        <w:t>a</w:t>
      </w:r>
      <w:r w:rsidRPr="005E6D14">
        <w:rPr>
          <w:rFonts w:ascii="Gill Sans Light" w:hAnsi="Gill Sans Light" w:cs="Gill Sans Light"/>
          <w:sz w:val="20"/>
          <w:szCs w:val="20"/>
          <w:lang w:eastAsia="fr-FR"/>
        </w:rPr>
        <w:t>pplication 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accessible via les Smartphones et Tablettes compatibles </w:t>
      </w:r>
      <w:proofErr w:type="spellStart"/>
      <w:r w:rsidRPr="005E6D14">
        <w:rPr>
          <w:rFonts w:ascii="Gill Sans Light" w:hAnsi="Gill Sans Light" w:cs="Gill Sans Light"/>
          <w:sz w:val="20"/>
          <w:szCs w:val="20"/>
          <w:lang w:eastAsia="fr-FR"/>
        </w:rPr>
        <w:t>iOS</w:t>
      </w:r>
      <w:proofErr w:type="spellEnd"/>
      <w:r w:rsidRPr="005E6D14">
        <w:rPr>
          <w:rFonts w:ascii="Gill Sans Light" w:hAnsi="Gill Sans Light" w:cs="Gill Sans Light"/>
          <w:sz w:val="20"/>
          <w:szCs w:val="20"/>
          <w:lang w:eastAsia="fr-FR"/>
        </w:rPr>
        <w:t>, quel</w:t>
      </w:r>
      <w:r w:rsidR="001D5C46">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 que soi</w:t>
      </w:r>
      <w:r w:rsidR="001D5C46">
        <w:rPr>
          <w:rFonts w:ascii="Gill Sans Light" w:hAnsi="Gill Sans Light" w:cs="Gill Sans Light"/>
          <w:sz w:val="20"/>
          <w:szCs w:val="20"/>
          <w:lang w:eastAsia="fr-FR"/>
        </w:rPr>
        <w:t>en</w:t>
      </w:r>
      <w:r w:rsidRPr="005E6D14">
        <w:rPr>
          <w:rFonts w:ascii="Gill Sans Light" w:hAnsi="Gill Sans Light" w:cs="Gill Sans Light"/>
          <w:sz w:val="20"/>
          <w:szCs w:val="20"/>
          <w:lang w:eastAsia="fr-FR"/>
        </w:rPr>
        <w:t>t les terminaux de réception permettant la réception, la consultation et l'utilisation de services de communication au public connecté, et fonctionnalités de ces services (téléchargement, consultation, etc.), quelle qu'en soit la destination principale (France ou étranger).</w:t>
      </w:r>
    </w:p>
    <w:p w14:paraId="09048917" w14:textId="7135F84B" w:rsidR="007B4C59" w:rsidRPr="005E6D14" w:rsidRDefault="00AC1BE5"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Pr="005E6D14">
        <w:rPr>
          <w:rFonts w:ascii="Gill Sans Light" w:hAnsi="Gill Sans Light" w:cs="Gill Sans Light"/>
          <w:b/>
          <w:sz w:val="20"/>
          <w:szCs w:val="20"/>
          <w:lang w:eastAsia="fr-FR"/>
        </w:rPr>
        <w:t>SITE</w:t>
      </w:r>
      <w:r w:rsidRPr="005E6D14">
        <w:rPr>
          <w:rFonts w:ascii="Gill Sans Light" w:hAnsi="Gill Sans Light" w:cs="Gill Sans Light"/>
          <w:sz w:val="20"/>
          <w:szCs w:val="20"/>
          <w:lang w:eastAsia="fr-FR"/>
        </w:rPr>
        <w:t xml:space="preserve">" désigne </w:t>
      </w:r>
      <w:r w:rsidR="007B4C59" w:rsidRPr="005E6D14">
        <w:rPr>
          <w:rFonts w:ascii="Gill Sans Light" w:hAnsi="Gill Sans Light" w:cs="Gill Sans Light"/>
          <w:sz w:val="20"/>
          <w:szCs w:val="20"/>
          <w:lang w:eastAsia="fr-FR"/>
        </w:rPr>
        <w:t xml:space="preserve">le site internet </w:t>
      </w:r>
      <w:r w:rsidRPr="005E6D14">
        <w:rPr>
          <w:rFonts w:ascii="Gill Sans Light" w:hAnsi="Gill Sans Light" w:cs="Gill Sans Light"/>
          <w:sz w:val="20"/>
          <w:szCs w:val="20"/>
          <w:lang w:eastAsia="fr-FR"/>
        </w:rPr>
        <w:t xml:space="preserve">www.culturesecrets.com, </w:t>
      </w:r>
      <w:r w:rsidR="007B4C59" w:rsidRPr="005E6D14">
        <w:rPr>
          <w:rFonts w:ascii="Gill Sans Light" w:hAnsi="Gill Sans Light" w:cs="Gill Sans Light"/>
          <w:sz w:val="20"/>
          <w:szCs w:val="20"/>
          <w:lang w:eastAsia="fr-FR"/>
        </w:rPr>
        <w:t>édité par la société CULTURE</w:t>
      </w:r>
      <w:r w:rsidR="007B4C59" w:rsidRPr="005E6D14">
        <w:rPr>
          <w:rFonts w:ascii="Gill Sans Light" w:hAnsi="Gill Sans Light" w:cs="Gill Sans Light"/>
          <w:b/>
          <w:sz w:val="20"/>
          <w:szCs w:val="20"/>
          <w:lang w:eastAsia="fr-FR"/>
        </w:rPr>
        <w:t>SECRETS.</w:t>
      </w:r>
    </w:p>
    <w:p w14:paraId="37F5181D" w14:textId="44C8A3B9"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D10824" w:rsidRPr="005E6D14">
        <w:rPr>
          <w:rFonts w:ascii="Gill Sans Light" w:hAnsi="Gill Sans Light" w:cs="Gill Sans Light"/>
          <w:b/>
          <w:sz w:val="20"/>
          <w:szCs w:val="20"/>
          <w:lang w:eastAsia="fr-FR"/>
        </w:rPr>
        <w:t>VOUCHER</w:t>
      </w:r>
      <w:r w:rsidRPr="005E6D14">
        <w:rPr>
          <w:rFonts w:ascii="Gill Sans Light" w:hAnsi="Gill Sans Light" w:cs="Gill Sans Light"/>
          <w:sz w:val="20"/>
          <w:szCs w:val="20"/>
          <w:lang w:eastAsia="fr-FR"/>
        </w:rPr>
        <w:t xml:space="preserve">" </w:t>
      </w:r>
      <w:r w:rsidR="00D10824" w:rsidRPr="005E6D14">
        <w:rPr>
          <w:rFonts w:ascii="Gill Sans Light" w:hAnsi="Gill Sans Light" w:cs="Gill Sans Light"/>
          <w:sz w:val="20"/>
          <w:szCs w:val="20"/>
          <w:lang w:eastAsia="fr-FR"/>
        </w:rPr>
        <w:t xml:space="preserve">ou </w:t>
      </w:r>
      <w:r w:rsidR="004521B1" w:rsidRPr="005E6D14">
        <w:rPr>
          <w:rFonts w:ascii="Gill Sans Light" w:hAnsi="Gill Sans Light" w:cs="Gill Sans Light"/>
          <w:sz w:val="20"/>
          <w:szCs w:val="20"/>
          <w:lang w:eastAsia="fr-FR"/>
        </w:rPr>
        <w:t>"</w:t>
      </w:r>
      <w:r w:rsidR="00D10824" w:rsidRPr="005E6D14">
        <w:rPr>
          <w:rFonts w:ascii="Gill Sans Light" w:hAnsi="Gill Sans Light" w:cs="Gill Sans Light"/>
          <w:b/>
          <w:sz w:val="20"/>
          <w:szCs w:val="20"/>
          <w:lang w:eastAsia="fr-FR"/>
        </w:rPr>
        <w:t>BILLET</w:t>
      </w:r>
      <w:r w:rsidR="004521B1" w:rsidRPr="005E6D14">
        <w:rPr>
          <w:rFonts w:ascii="Gill Sans Light" w:hAnsi="Gill Sans Light" w:cs="Gill Sans Light"/>
          <w:sz w:val="20"/>
          <w:szCs w:val="20"/>
          <w:lang w:eastAsia="fr-FR"/>
        </w:rPr>
        <w:t>"</w:t>
      </w:r>
      <w:r w:rsidR="00D10824" w:rsidRPr="005E6D14">
        <w:rPr>
          <w:rFonts w:ascii="Gill Sans Light" w:hAnsi="Gill Sans Light" w:cs="Gill Sans Light"/>
          <w:sz w:val="20"/>
          <w:szCs w:val="20"/>
          <w:lang w:eastAsia="fr-FR"/>
        </w:rPr>
        <w:t xml:space="preserve"> </w:t>
      </w:r>
      <w:r w:rsidRPr="005E6D14">
        <w:rPr>
          <w:rFonts w:ascii="Gill Sans Light" w:hAnsi="Gill Sans Light" w:cs="Gill Sans Light"/>
          <w:sz w:val="20"/>
          <w:szCs w:val="20"/>
          <w:lang w:eastAsia="fr-FR"/>
        </w:rPr>
        <w:t xml:space="preserve">désigne le </w:t>
      </w:r>
      <w:r w:rsidR="00D10824" w:rsidRPr="005E6D14">
        <w:rPr>
          <w:rFonts w:ascii="Gill Sans Light" w:hAnsi="Gill Sans Light" w:cs="Gill Sans Light"/>
          <w:sz w:val="20"/>
          <w:szCs w:val="20"/>
          <w:lang w:eastAsia="fr-FR"/>
        </w:rPr>
        <w:t>document émis par CULTURE</w:t>
      </w:r>
      <w:r w:rsidR="00D10824" w:rsidRPr="005E6D14">
        <w:rPr>
          <w:rFonts w:ascii="Gill Sans Light" w:hAnsi="Gill Sans Light" w:cs="Gill Sans Light"/>
          <w:b/>
          <w:sz w:val="20"/>
          <w:szCs w:val="20"/>
          <w:lang w:eastAsia="fr-FR"/>
        </w:rPr>
        <w:t>SECRETS</w:t>
      </w:r>
      <w:r w:rsidR="00D10824" w:rsidRPr="005E6D14">
        <w:rPr>
          <w:rFonts w:ascii="Gill Sans Light" w:hAnsi="Gill Sans Light" w:cs="Gill Sans Light"/>
          <w:sz w:val="20"/>
          <w:szCs w:val="20"/>
          <w:lang w:eastAsia="fr-FR"/>
        </w:rPr>
        <w:t xml:space="preserve"> permettant d'obtenir des prestations chez les partenaires institutionnels et commerciaux de CULTURE</w:t>
      </w:r>
      <w:r w:rsidR="00D10824"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w:t>
      </w:r>
      <w:r w:rsidR="00D10824" w:rsidRPr="005E6D14">
        <w:rPr>
          <w:rFonts w:ascii="Gill Sans Light" w:hAnsi="Gill Sans Light" w:cs="Gill Sans Light"/>
          <w:sz w:val="20"/>
          <w:szCs w:val="20"/>
          <w:lang w:eastAsia="fr-FR"/>
        </w:rPr>
        <w:t>et</w:t>
      </w:r>
      <w:r w:rsidRPr="005E6D14">
        <w:rPr>
          <w:rFonts w:ascii="Gill Sans Light" w:hAnsi="Gill Sans Light" w:cs="Gill Sans Light"/>
          <w:sz w:val="20"/>
          <w:szCs w:val="20"/>
          <w:lang w:eastAsia="fr-FR"/>
        </w:rPr>
        <w:t xml:space="preserve"> correspond à un titre et qui prouve que le </w:t>
      </w:r>
      <w:r w:rsidR="00A253EE">
        <w:rPr>
          <w:rFonts w:ascii="Gill Sans Light" w:hAnsi="Gill Sans Light" w:cs="Gill Sans Light"/>
          <w:sz w:val="20"/>
          <w:szCs w:val="20"/>
          <w:lang w:eastAsia="fr-FR"/>
        </w:rPr>
        <w:t>C</w:t>
      </w:r>
      <w:r w:rsidRPr="005E6D14">
        <w:rPr>
          <w:rFonts w:ascii="Gill Sans Light" w:hAnsi="Gill Sans Light" w:cs="Gill Sans Light"/>
          <w:sz w:val="20"/>
          <w:szCs w:val="20"/>
          <w:lang w:eastAsia="fr-FR"/>
        </w:rPr>
        <w:t xml:space="preserve">lient, qui en est le détenteur, est habilité à entrer dans l'enceinte du lieu où se déroule l'Evènement. </w:t>
      </w:r>
    </w:p>
    <w:p w14:paraId="50AAF4A3" w14:textId="576362DB"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CLIENT</w:t>
      </w:r>
      <w:r w:rsidRPr="005E6D14">
        <w:rPr>
          <w:rFonts w:ascii="Gill Sans Light" w:hAnsi="Gill Sans Light" w:cs="Gill Sans Light"/>
          <w:sz w:val="20"/>
          <w:szCs w:val="20"/>
          <w:lang w:eastAsia="fr-FR"/>
        </w:rPr>
        <w:t xml:space="preserve">" désigne tout </w:t>
      </w:r>
      <w:proofErr w:type="spellStart"/>
      <w:r w:rsidRPr="005E6D14">
        <w:rPr>
          <w:rFonts w:ascii="Gill Sans Light" w:hAnsi="Gill Sans Light" w:cs="Gill Sans Light"/>
          <w:sz w:val="20"/>
          <w:szCs w:val="20"/>
          <w:lang w:eastAsia="fr-FR"/>
        </w:rPr>
        <w:t>mobinaute</w:t>
      </w:r>
      <w:proofErr w:type="spellEnd"/>
      <w:r w:rsidRPr="005E6D14">
        <w:rPr>
          <w:rFonts w:ascii="Gill Sans Light" w:hAnsi="Gill Sans Light" w:cs="Gill Sans Light"/>
          <w:sz w:val="20"/>
          <w:szCs w:val="20"/>
          <w:lang w:eastAsia="fr-FR"/>
        </w:rPr>
        <w:t xml:space="preserve"> ou internaute utilisant les Services de 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disponibles sur l’</w:t>
      </w:r>
      <w:r w:rsidR="00D10824" w:rsidRPr="005E6D14">
        <w:rPr>
          <w:rFonts w:ascii="Gill Sans Light" w:hAnsi="Gill Sans Light" w:cs="Gill Sans Light"/>
          <w:sz w:val="20"/>
          <w:szCs w:val="20"/>
          <w:lang w:eastAsia="fr-FR"/>
        </w:rPr>
        <w:t>A</w:t>
      </w:r>
      <w:r w:rsidRPr="005E6D14">
        <w:rPr>
          <w:rFonts w:ascii="Gill Sans Light" w:hAnsi="Gill Sans Light" w:cs="Gill Sans Light"/>
          <w:sz w:val="20"/>
          <w:szCs w:val="20"/>
          <w:lang w:eastAsia="fr-FR"/>
        </w:rPr>
        <w:t>pplication 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en tant que particulier et à des fins exclusivement privées; </w:t>
      </w:r>
    </w:p>
    <w:p w14:paraId="497804D4" w14:textId="6BE8DB4B"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CONTREMARQUE</w:t>
      </w:r>
      <w:r w:rsidRPr="005E6D14">
        <w:rPr>
          <w:rFonts w:ascii="Gill Sans Light" w:hAnsi="Gill Sans Light" w:cs="Gill Sans Light"/>
          <w:sz w:val="20"/>
          <w:szCs w:val="20"/>
          <w:lang w:eastAsia="fr-FR"/>
        </w:rPr>
        <w:t xml:space="preserve">" désigne le titre correspondant à un reçu, qui doit être échangé contre un ou plusieurs Billet(s) pour donner droit à entrer lors d'un Evènement ; </w:t>
      </w:r>
    </w:p>
    <w:p w14:paraId="1C5E1D46" w14:textId="34770225"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DONNEES A CARACTERE PERSONNEL</w:t>
      </w:r>
      <w:r w:rsidRPr="005E6D14">
        <w:rPr>
          <w:rFonts w:ascii="Gill Sans Light" w:hAnsi="Gill Sans Light" w:cs="Gill Sans Light"/>
          <w:sz w:val="20"/>
          <w:szCs w:val="20"/>
          <w:lang w:eastAsia="fr-FR"/>
        </w:rPr>
        <w:t xml:space="preserve">" désigne </w:t>
      </w:r>
      <w:commentRangeStart w:id="5"/>
      <w:r w:rsidRPr="005E6D14">
        <w:rPr>
          <w:rFonts w:ascii="Gill Sans Light" w:hAnsi="Gill Sans Light" w:cs="Gill Sans Light"/>
          <w:sz w:val="20"/>
          <w:szCs w:val="20"/>
          <w:lang w:eastAsia="fr-FR"/>
        </w:rPr>
        <w:t>votre nom, adresse postale, e-mail, numéro de téléphone, vos données de connexion</w:t>
      </w:r>
      <w:commentRangeEnd w:id="5"/>
      <w:r w:rsidR="000C71C8">
        <w:rPr>
          <w:rStyle w:val="CommentReference"/>
        </w:rPr>
        <w:commentReference w:id="5"/>
      </w:r>
      <w:r w:rsidRPr="005E6D14">
        <w:rPr>
          <w:rFonts w:ascii="Gill Sans Light" w:hAnsi="Gill Sans Light" w:cs="Gill Sans Light"/>
          <w:sz w:val="20"/>
          <w:szCs w:val="20"/>
          <w:lang w:eastAsia="fr-FR"/>
        </w:rPr>
        <w:t>, et plus généralement toute donnée concernant</w:t>
      </w:r>
      <w:r w:rsidR="004521B1" w:rsidRPr="005E6D14">
        <w:rPr>
          <w:rFonts w:ascii="Gill Sans Light" w:hAnsi="Gill Sans Light" w:cs="Gill Sans Light"/>
          <w:sz w:val="20"/>
          <w:szCs w:val="20"/>
          <w:lang w:eastAsia="fr-FR"/>
        </w:rPr>
        <w:t xml:space="preserve"> le Client</w:t>
      </w:r>
      <w:r w:rsidRPr="005E6D14">
        <w:rPr>
          <w:rFonts w:ascii="Gill Sans Light" w:hAnsi="Gill Sans Light" w:cs="Gill Sans Light"/>
          <w:sz w:val="20"/>
          <w:szCs w:val="20"/>
          <w:lang w:eastAsia="fr-FR"/>
        </w:rPr>
        <w:t xml:space="preserve"> et ayant un caractère personnel au sens de la législation française en vigueur et qui est collectée par l'intermédiaire de l'utilisation du Site; </w:t>
      </w:r>
    </w:p>
    <w:p w14:paraId="6195BB41" w14:textId="3B15DBB5" w:rsidR="00B86707" w:rsidRPr="005E6D14" w:rsidRDefault="00B86707" w:rsidP="00BC15E5">
      <w:pPr>
        <w:spacing w:after="120"/>
        <w:jc w:val="both"/>
        <w:rPr>
          <w:rFonts w:ascii="Gill Sans Light" w:hAnsi="Gill Sans Light" w:cs="Gill Sans Light"/>
          <w:sz w:val="20"/>
          <w:szCs w:val="20"/>
          <w:lang w:eastAsia="fr-FR"/>
        </w:rPr>
      </w:pPr>
      <w:commentRangeStart w:id="6"/>
      <w:r w:rsidRPr="005E6D14">
        <w:rPr>
          <w:rFonts w:ascii="Gill Sans Light" w:hAnsi="Gill Sans Light" w:cs="Gill Sans Light"/>
          <w:sz w:val="20"/>
          <w:szCs w:val="20"/>
          <w:lang w:eastAsia="fr-FR"/>
        </w:rPr>
        <w:lastRenderedPageBreak/>
        <w:t>"</w:t>
      </w:r>
      <w:r w:rsidR="002249B1" w:rsidRPr="005E6D14">
        <w:rPr>
          <w:rFonts w:ascii="Gill Sans Light" w:hAnsi="Gill Sans Light" w:cs="Gill Sans Light"/>
          <w:b/>
          <w:sz w:val="20"/>
          <w:szCs w:val="20"/>
          <w:lang w:eastAsia="fr-FR"/>
        </w:rPr>
        <w:t>EVENEMENT</w:t>
      </w:r>
      <w:r w:rsidRPr="005E6D14">
        <w:rPr>
          <w:rFonts w:ascii="Gill Sans Light" w:hAnsi="Gill Sans Light" w:cs="Gill Sans Light"/>
          <w:sz w:val="20"/>
          <w:szCs w:val="20"/>
          <w:lang w:eastAsia="fr-FR"/>
        </w:rPr>
        <w:t xml:space="preserve">" désigne les </w:t>
      </w:r>
      <w:r w:rsidR="00A253EE">
        <w:rPr>
          <w:rFonts w:ascii="Gill Sans Light" w:hAnsi="Gill Sans Light" w:cs="Gill Sans Light"/>
          <w:sz w:val="20"/>
          <w:szCs w:val="20"/>
          <w:lang w:eastAsia="fr-FR"/>
        </w:rPr>
        <w:t>E</w:t>
      </w:r>
      <w:r w:rsidRPr="005E6D14">
        <w:rPr>
          <w:rFonts w:ascii="Gill Sans Light" w:hAnsi="Gill Sans Light" w:cs="Gill Sans Light"/>
          <w:sz w:val="20"/>
          <w:szCs w:val="20"/>
          <w:lang w:eastAsia="fr-FR"/>
        </w:rPr>
        <w:t xml:space="preserve">vénements, spectacles, soirées ou tout autre </w:t>
      </w:r>
      <w:r w:rsidR="00A253EE">
        <w:rPr>
          <w:rFonts w:ascii="Gill Sans Light" w:hAnsi="Gill Sans Light" w:cs="Gill Sans Light"/>
          <w:sz w:val="20"/>
          <w:szCs w:val="20"/>
          <w:lang w:eastAsia="fr-FR"/>
        </w:rPr>
        <w:t>E</w:t>
      </w:r>
      <w:r w:rsidRPr="005E6D14">
        <w:rPr>
          <w:rFonts w:ascii="Gill Sans Light" w:hAnsi="Gill Sans Light" w:cs="Gill Sans Light"/>
          <w:sz w:val="20"/>
          <w:szCs w:val="20"/>
          <w:lang w:eastAsia="fr-FR"/>
        </w:rPr>
        <w:t xml:space="preserve">vénement </w:t>
      </w:r>
      <w:commentRangeEnd w:id="6"/>
      <w:r w:rsidR="000C71C8">
        <w:rPr>
          <w:rStyle w:val="CommentReference"/>
        </w:rPr>
        <w:commentReference w:id="6"/>
      </w:r>
      <w:r w:rsidRPr="005E6D14">
        <w:rPr>
          <w:rFonts w:ascii="Gill Sans Light" w:hAnsi="Gill Sans Light" w:cs="Gill Sans Light"/>
          <w:sz w:val="20"/>
          <w:szCs w:val="20"/>
          <w:lang w:eastAsia="fr-FR"/>
        </w:rPr>
        <w:t xml:space="preserve">lié à l’art et à la culture (tel que vernissage, exposition, rencontre d’artiste), ouvert </w:t>
      </w:r>
      <w:r w:rsidR="009215C1" w:rsidRPr="005E6D14">
        <w:rPr>
          <w:rFonts w:ascii="Gill Sans Light" w:hAnsi="Gill Sans Light" w:cs="Gill Sans Light"/>
          <w:sz w:val="20"/>
          <w:szCs w:val="20"/>
          <w:lang w:eastAsia="fr-FR"/>
        </w:rPr>
        <w:t xml:space="preserve">ou non </w:t>
      </w:r>
      <w:r w:rsidRPr="005E6D14">
        <w:rPr>
          <w:rFonts w:ascii="Gill Sans Light" w:hAnsi="Gill Sans Light" w:cs="Gill Sans Light"/>
          <w:sz w:val="20"/>
          <w:szCs w:val="20"/>
          <w:lang w:eastAsia="fr-FR"/>
        </w:rPr>
        <w:t xml:space="preserve">au public, et </w:t>
      </w:r>
      <w:commentRangeStart w:id="7"/>
      <w:r w:rsidRPr="005E6D14">
        <w:rPr>
          <w:rFonts w:ascii="Gill Sans Light" w:hAnsi="Gill Sans Light" w:cs="Gill Sans Light"/>
          <w:sz w:val="20"/>
          <w:szCs w:val="20"/>
          <w:lang w:eastAsia="fr-FR"/>
        </w:rPr>
        <w:t>qui est produit ou organisé par l'Organisateur</w:t>
      </w:r>
      <w:commentRangeEnd w:id="7"/>
      <w:r w:rsidR="000C71C8">
        <w:rPr>
          <w:rStyle w:val="CommentReference"/>
        </w:rPr>
        <w:commentReference w:id="7"/>
      </w:r>
      <w:r w:rsidRPr="005E6D14">
        <w:rPr>
          <w:rFonts w:ascii="Gill Sans Light" w:hAnsi="Gill Sans Light" w:cs="Gill Sans Light"/>
          <w:sz w:val="20"/>
          <w:szCs w:val="20"/>
          <w:lang w:eastAsia="fr-FR"/>
        </w:rPr>
        <w:t xml:space="preserve">; </w:t>
      </w:r>
    </w:p>
    <w:p w14:paraId="0CECC0C9" w14:textId="4D27C9BA"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ORGANISATEUR</w:t>
      </w:r>
      <w:r w:rsidR="002249B1" w:rsidRPr="005E6D14">
        <w:rPr>
          <w:rFonts w:ascii="Gill Sans Light" w:hAnsi="Gill Sans Light" w:cs="Gill Sans Light"/>
          <w:sz w:val="20"/>
          <w:szCs w:val="20"/>
          <w:lang w:eastAsia="fr-FR"/>
        </w:rPr>
        <w:t xml:space="preserve"> </w:t>
      </w:r>
      <w:r w:rsidRPr="005E6D14">
        <w:rPr>
          <w:rFonts w:ascii="Gill Sans Light" w:hAnsi="Gill Sans Light" w:cs="Gill Sans Light"/>
          <w:sz w:val="20"/>
          <w:szCs w:val="20"/>
          <w:lang w:eastAsia="fr-FR"/>
        </w:rPr>
        <w:t>" désigne toute personne organisant un Evénement et commercialisant ce dernier sur l</w:t>
      </w:r>
      <w:r w:rsidR="002249B1" w:rsidRPr="005E6D14">
        <w:rPr>
          <w:rFonts w:ascii="Gill Sans Light" w:hAnsi="Gill Sans Light" w:cs="Gill Sans Light"/>
          <w:sz w:val="20"/>
          <w:szCs w:val="20"/>
          <w:lang w:eastAsia="fr-FR"/>
        </w:rPr>
        <w:t>’Application</w:t>
      </w:r>
      <w:r w:rsidRPr="005E6D14">
        <w:rPr>
          <w:rFonts w:ascii="Gill Sans Light" w:hAnsi="Gill Sans Light" w:cs="Gill Sans Light"/>
          <w:sz w:val="20"/>
          <w:szCs w:val="20"/>
          <w:lang w:eastAsia="fr-FR"/>
        </w:rPr>
        <w:t xml:space="preserve">; </w:t>
      </w:r>
      <w:r w:rsidR="007676DA" w:rsidRPr="005E6D14">
        <w:rPr>
          <w:rFonts w:ascii="Gill Sans Light" w:hAnsi="Gill Sans Light" w:cs="Gill Sans Light"/>
          <w:sz w:val="20"/>
          <w:szCs w:val="20"/>
          <w:lang w:eastAsia="fr-FR"/>
        </w:rPr>
        <w:t>il s’agit des partenaires institutionnels et commerciaux de la société CULTURE</w:t>
      </w:r>
      <w:r w:rsidR="007676DA" w:rsidRPr="005E6D14">
        <w:rPr>
          <w:rFonts w:ascii="Gill Sans Light" w:hAnsi="Gill Sans Light" w:cs="Gill Sans Light"/>
          <w:b/>
          <w:sz w:val="20"/>
          <w:szCs w:val="20"/>
          <w:lang w:eastAsia="fr-FR"/>
        </w:rPr>
        <w:t>SECRETS</w:t>
      </w:r>
    </w:p>
    <w:p w14:paraId="0465E4D9" w14:textId="51C44F5A"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PRIX</w:t>
      </w:r>
      <w:r w:rsidRPr="005E6D14">
        <w:rPr>
          <w:rFonts w:ascii="Gill Sans Light" w:hAnsi="Gill Sans Light" w:cs="Gill Sans Light"/>
          <w:sz w:val="20"/>
          <w:szCs w:val="20"/>
          <w:lang w:eastAsia="fr-FR"/>
        </w:rPr>
        <w:t>" désigne la valeur unitaire d'une Contremarque ; cette valeur s'entend toute</w:t>
      </w:r>
      <w:r w:rsidR="001D5C46">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 taxes comprises </w:t>
      </w:r>
      <w:r w:rsidR="00872990" w:rsidRPr="005E6D14">
        <w:rPr>
          <w:rFonts w:ascii="Gill Sans Light" w:hAnsi="Gill Sans Light" w:cs="Gill Sans Light"/>
          <w:sz w:val="20"/>
          <w:szCs w:val="20"/>
          <w:lang w:eastAsia="fr-FR"/>
        </w:rPr>
        <w:t>f</w:t>
      </w:r>
      <w:r w:rsidRPr="005E6D14">
        <w:rPr>
          <w:rFonts w:ascii="Gill Sans Light" w:hAnsi="Gill Sans Light" w:cs="Gill Sans Light"/>
          <w:sz w:val="20"/>
          <w:szCs w:val="20"/>
          <w:lang w:eastAsia="fr-FR"/>
        </w:rPr>
        <w:t xml:space="preserve">rais de Réservation </w:t>
      </w:r>
      <w:r w:rsidR="00872990" w:rsidRPr="005E6D14">
        <w:rPr>
          <w:rFonts w:ascii="Gill Sans Light" w:hAnsi="Gill Sans Light" w:cs="Gill Sans Light"/>
          <w:sz w:val="20"/>
          <w:szCs w:val="20"/>
          <w:lang w:eastAsia="fr-FR"/>
        </w:rPr>
        <w:t>compris</w:t>
      </w:r>
      <w:r w:rsidRPr="005E6D14">
        <w:rPr>
          <w:rFonts w:ascii="Gill Sans Light" w:hAnsi="Gill Sans Light" w:cs="Gill Sans Light"/>
          <w:sz w:val="20"/>
          <w:szCs w:val="20"/>
          <w:lang w:eastAsia="fr-FR"/>
        </w:rPr>
        <w:t xml:space="preserve">; </w:t>
      </w:r>
    </w:p>
    <w:p w14:paraId="5409069D" w14:textId="3C0D689F"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PRIX GLOBAL</w:t>
      </w:r>
      <w:r w:rsidRPr="005E6D14">
        <w:rPr>
          <w:rFonts w:ascii="Gill Sans Light" w:hAnsi="Gill Sans Light" w:cs="Gill Sans Light"/>
          <w:sz w:val="20"/>
          <w:szCs w:val="20"/>
          <w:lang w:eastAsia="fr-FR"/>
        </w:rPr>
        <w:t xml:space="preserve">" désigne le montant total des Prix cumulés des Contremarques qui font l'objet d'une Réservation; ce montant s'entend toutes taxes comprises ; </w:t>
      </w:r>
    </w:p>
    <w:p w14:paraId="7C0F1A35" w14:textId="2CDE9EDF" w:rsidR="00B86707" w:rsidRPr="005E6D14" w:rsidRDefault="00B8670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r w:rsidR="002249B1" w:rsidRPr="005E6D14">
        <w:rPr>
          <w:rFonts w:ascii="Gill Sans Light" w:hAnsi="Gill Sans Light" w:cs="Gill Sans Light"/>
          <w:b/>
          <w:sz w:val="20"/>
          <w:szCs w:val="20"/>
          <w:lang w:eastAsia="fr-FR"/>
        </w:rPr>
        <w:t>RESERVATION</w:t>
      </w:r>
      <w:r w:rsidRPr="005E6D14">
        <w:rPr>
          <w:rFonts w:ascii="Gill Sans Light" w:hAnsi="Gill Sans Light" w:cs="Gill Sans Light"/>
          <w:sz w:val="20"/>
          <w:szCs w:val="20"/>
          <w:lang w:eastAsia="fr-FR"/>
        </w:rPr>
        <w:t>" désigne toute commande ferme et définitive de Contremarques réalisée sur l</w:t>
      </w:r>
      <w:r w:rsidR="00D10824" w:rsidRPr="005E6D14">
        <w:rPr>
          <w:rFonts w:ascii="Gill Sans Light" w:hAnsi="Gill Sans Light" w:cs="Gill Sans Light"/>
          <w:sz w:val="20"/>
          <w:szCs w:val="20"/>
          <w:lang w:eastAsia="fr-FR"/>
        </w:rPr>
        <w:t>’Application CULTURE</w:t>
      </w:r>
      <w:r w:rsidR="00D10824"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w:t>
      </w:r>
    </w:p>
    <w:p w14:paraId="1346100C" w14:textId="77777777" w:rsidR="00B0391C" w:rsidRPr="005E6D14" w:rsidRDefault="00B0391C" w:rsidP="00BC15E5">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ARTICLE 2 – CHAMP D’APPLICATION — </w:t>
      </w:r>
    </w:p>
    <w:p w14:paraId="11A7F005" w14:textId="77777777" w:rsidR="00681445" w:rsidRDefault="00B0391C"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Les conditions générales de vente </w:t>
      </w:r>
      <w:r w:rsidR="002249B1" w:rsidRPr="005E6D14">
        <w:rPr>
          <w:rFonts w:ascii="Gill Sans Light" w:eastAsia="Times New Roman" w:hAnsi="Gill Sans Light" w:cs="Gill Sans Light"/>
          <w:sz w:val="20"/>
          <w:szCs w:val="20"/>
          <w:lang w:eastAsia="fr-FR"/>
        </w:rPr>
        <w:t>CULTURE</w:t>
      </w:r>
      <w:r w:rsidR="002249B1" w:rsidRPr="005E6D14">
        <w:rPr>
          <w:rFonts w:ascii="Gill Sans Light" w:eastAsia="Times New Roman" w:hAnsi="Gill Sans Light" w:cs="Gill Sans Light"/>
          <w:b/>
          <w:sz w:val="20"/>
          <w:szCs w:val="20"/>
          <w:lang w:eastAsia="fr-FR"/>
        </w:rPr>
        <w:t>SECRETS</w:t>
      </w:r>
      <w:r w:rsidR="002249B1" w:rsidRPr="005E6D14">
        <w:rPr>
          <w:rFonts w:ascii="Gill Sans Light" w:eastAsia="Times New Roman" w:hAnsi="Gill Sans Light" w:cs="Gill Sans Light"/>
          <w:sz w:val="20"/>
          <w:szCs w:val="20"/>
          <w:lang w:eastAsia="fr-FR"/>
        </w:rPr>
        <w:t xml:space="preserve"> </w:t>
      </w:r>
      <w:r w:rsidRPr="005E6D14">
        <w:rPr>
          <w:rFonts w:ascii="Gill Sans Light" w:hAnsi="Gill Sans Light" w:cs="Gill Sans Light"/>
          <w:sz w:val="20"/>
          <w:szCs w:val="20"/>
          <w:lang w:eastAsia="fr-FR"/>
        </w:rPr>
        <w:t xml:space="preserve">sont valables à compter du </w:t>
      </w:r>
      <w:r w:rsidR="001C24D8">
        <w:rPr>
          <w:rFonts w:ascii="Gill Sans Light" w:hAnsi="Gill Sans Light" w:cs="Gill Sans Light"/>
          <w:sz w:val="20"/>
          <w:szCs w:val="20"/>
          <w:lang w:eastAsia="fr-FR"/>
        </w:rPr>
        <w:t>12 août</w:t>
      </w:r>
      <w:r w:rsidRPr="005E6D14">
        <w:rPr>
          <w:rFonts w:ascii="Gill Sans Light" w:hAnsi="Gill Sans Light" w:cs="Gill Sans Light"/>
          <w:sz w:val="20"/>
          <w:szCs w:val="20"/>
          <w:lang w:eastAsia="fr-FR"/>
        </w:rPr>
        <w:t xml:space="preserve"> 201</w:t>
      </w:r>
      <w:r w:rsidR="002249B1" w:rsidRPr="005E6D14">
        <w:rPr>
          <w:rFonts w:ascii="Gill Sans Light" w:hAnsi="Gill Sans Light" w:cs="Gill Sans Light"/>
          <w:sz w:val="20"/>
          <w:szCs w:val="20"/>
          <w:lang w:eastAsia="fr-FR"/>
        </w:rPr>
        <w:t>4</w:t>
      </w:r>
      <w:r w:rsidRPr="005E6D14">
        <w:rPr>
          <w:rFonts w:ascii="Gill Sans Light" w:hAnsi="Gill Sans Light" w:cs="Gill Sans Light"/>
          <w:sz w:val="20"/>
          <w:szCs w:val="20"/>
          <w:lang w:eastAsia="fr-FR"/>
        </w:rPr>
        <w:t>. Cette édition annule et remplace les versions précédentes.</w:t>
      </w:r>
      <w:r w:rsidR="00681445">
        <w:rPr>
          <w:rFonts w:ascii="Gill Sans Light" w:hAnsi="Gill Sans Light" w:cs="Gill Sans Light"/>
          <w:sz w:val="20"/>
          <w:szCs w:val="20"/>
          <w:lang w:eastAsia="fr-FR"/>
        </w:rPr>
        <w:t xml:space="preserve"> </w:t>
      </w:r>
    </w:p>
    <w:p w14:paraId="01E264AB" w14:textId="59686B47" w:rsidR="00B0391C" w:rsidRPr="005E6D14" w:rsidRDefault="00B0391C"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br/>
        <w:t>Les présentes conditions générales de vente s’appliquent à toute utilisation d</w:t>
      </w:r>
      <w:r w:rsidR="002249B1" w:rsidRPr="005E6D14">
        <w:rPr>
          <w:rFonts w:ascii="Gill Sans Light" w:hAnsi="Gill Sans Light" w:cs="Gill Sans Light"/>
          <w:sz w:val="20"/>
          <w:szCs w:val="20"/>
          <w:lang w:eastAsia="fr-FR"/>
        </w:rPr>
        <w:t>e l’Application</w:t>
      </w:r>
      <w:r w:rsidRPr="005E6D14">
        <w:rPr>
          <w:rFonts w:ascii="Gill Sans Light" w:hAnsi="Gill Sans Light" w:cs="Gill Sans Light"/>
          <w:sz w:val="20"/>
          <w:szCs w:val="20"/>
          <w:lang w:eastAsia="fr-FR"/>
        </w:rPr>
        <w:t xml:space="preserve">, notamment à la commercialisation de toutes les prestations proposées sur </w:t>
      </w:r>
      <w:r w:rsidR="002249B1" w:rsidRPr="005E6D14">
        <w:rPr>
          <w:rFonts w:ascii="Gill Sans Light" w:hAnsi="Gill Sans Light" w:cs="Gill Sans Light"/>
          <w:sz w:val="20"/>
          <w:szCs w:val="20"/>
          <w:lang w:eastAsia="fr-FR"/>
        </w:rPr>
        <w:t xml:space="preserve">l’Application </w:t>
      </w:r>
      <w:r w:rsidRPr="005E6D14">
        <w:rPr>
          <w:rFonts w:ascii="Gill Sans Light" w:hAnsi="Gill Sans Light" w:cs="Gill Sans Light"/>
          <w:sz w:val="20"/>
          <w:szCs w:val="20"/>
          <w:lang w:eastAsia="fr-FR"/>
        </w:rPr>
        <w:t xml:space="preserve">par la société </w:t>
      </w:r>
      <w:r w:rsidR="002249B1" w:rsidRPr="005E6D14">
        <w:rPr>
          <w:rFonts w:ascii="Gill Sans Light" w:eastAsia="Times New Roman" w:hAnsi="Gill Sans Light" w:cs="Gill Sans Light"/>
          <w:sz w:val="20"/>
          <w:szCs w:val="20"/>
          <w:lang w:eastAsia="fr-FR"/>
        </w:rPr>
        <w:t>CULTURE</w:t>
      </w:r>
      <w:r w:rsidR="002249B1" w:rsidRPr="005E6D14">
        <w:rPr>
          <w:rFonts w:ascii="Gill Sans Light" w:eastAsia="Times New Roman" w:hAnsi="Gill Sans Light" w:cs="Gill Sans Light"/>
          <w:b/>
          <w:sz w:val="20"/>
          <w:szCs w:val="20"/>
          <w:lang w:eastAsia="fr-FR"/>
        </w:rPr>
        <w:t>SECRETS</w:t>
      </w:r>
      <w:r w:rsidRPr="005E6D14">
        <w:rPr>
          <w:rFonts w:ascii="Gill Sans Light" w:hAnsi="Gill Sans Light" w:cs="Gill Sans Light"/>
          <w:sz w:val="20"/>
          <w:szCs w:val="20"/>
          <w:lang w:eastAsia="fr-FR"/>
        </w:rPr>
        <w:t>.</w:t>
      </w:r>
      <w:r w:rsidRPr="005E6D14">
        <w:rPr>
          <w:rFonts w:ascii="Gill Sans Light" w:hAnsi="Gill Sans Light" w:cs="Gill Sans Light"/>
          <w:sz w:val="20"/>
          <w:szCs w:val="20"/>
          <w:lang w:eastAsia="fr-FR"/>
        </w:rPr>
        <w:br/>
      </w:r>
      <w:r w:rsidRPr="005E6D14">
        <w:rPr>
          <w:rFonts w:ascii="Gill Sans Light" w:hAnsi="Gill Sans Light" w:cs="Gill Sans Light"/>
          <w:sz w:val="20"/>
          <w:szCs w:val="20"/>
          <w:lang w:eastAsia="fr-FR"/>
        </w:rPr>
        <w:br/>
        <w:t>Il est donc impératif que l</w:t>
      </w:r>
      <w:r w:rsidR="004521B1" w:rsidRPr="005E6D14">
        <w:rPr>
          <w:rFonts w:ascii="Gill Sans Light" w:hAnsi="Gill Sans Light" w:cs="Gill Sans Light"/>
          <w:sz w:val="20"/>
          <w:szCs w:val="20"/>
          <w:lang w:eastAsia="fr-FR"/>
        </w:rPr>
        <w:t xml:space="preserve">e Client </w:t>
      </w:r>
      <w:r w:rsidRPr="005E6D14">
        <w:rPr>
          <w:rFonts w:ascii="Gill Sans Light" w:hAnsi="Gill Sans Light" w:cs="Gill Sans Light"/>
          <w:sz w:val="20"/>
          <w:szCs w:val="20"/>
          <w:lang w:eastAsia="fr-FR"/>
        </w:rPr>
        <w:t xml:space="preserve">lise attentivement les </w:t>
      </w:r>
      <w:r w:rsidR="001D5C46">
        <w:rPr>
          <w:rFonts w:ascii="Gill Sans Light" w:hAnsi="Gill Sans Light" w:cs="Gill Sans Light"/>
          <w:sz w:val="20"/>
          <w:szCs w:val="20"/>
          <w:lang w:eastAsia="fr-FR"/>
        </w:rPr>
        <w:t>c</w:t>
      </w:r>
      <w:r w:rsidRPr="005E6D14">
        <w:rPr>
          <w:rFonts w:ascii="Gill Sans Light" w:hAnsi="Gill Sans Light" w:cs="Gill Sans Light"/>
          <w:sz w:val="20"/>
          <w:szCs w:val="20"/>
          <w:lang w:eastAsia="fr-FR"/>
        </w:rPr>
        <w:t xml:space="preserve">onditions </w:t>
      </w:r>
      <w:r w:rsidR="001D5C46">
        <w:rPr>
          <w:rFonts w:ascii="Gill Sans Light" w:hAnsi="Gill Sans Light" w:cs="Gill Sans Light"/>
          <w:sz w:val="20"/>
          <w:szCs w:val="20"/>
          <w:lang w:eastAsia="fr-FR"/>
        </w:rPr>
        <w:t>g</w:t>
      </w:r>
      <w:r w:rsidRPr="005E6D14">
        <w:rPr>
          <w:rFonts w:ascii="Gill Sans Light" w:hAnsi="Gill Sans Light" w:cs="Gill Sans Light"/>
          <w:sz w:val="20"/>
          <w:szCs w:val="20"/>
          <w:lang w:eastAsia="fr-FR"/>
        </w:rPr>
        <w:t xml:space="preserve">énérales de vente qui sont référencées par lien hypertexte sur chaque page du </w:t>
      </w:r>
      <w:r w:rsidR="007B4C59" w:rsidRPr="005E6D14">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ite. Il lui est notamment conseillé de les télécharger et/ou de les imprimer afin d’en conserver une copie au jour de sa commande dès lors de surcroît que celles-ci sont susceptibles d’être modifiées, sachant que de telles modifications seront inapplicables aux commandes de Prestations effectuées antérieurement.</w:t>
      </w:r>
      <w:r w:rsidRPr="005E6D14">
        <w:rPr>
          <w:rFonts w:ascii="Gill Sans Light" w:hAnsi="Gill Sans Light" w:cs="Gill Sans Light"/>
          <w:sz w:val="20"/>
          <w:szCs w:val="20"/>
          <w:lang w:eastAsia="fr-FR"/>
        </w:rPr>
        <w:br/>
      </w:r>
      <w:r w:rsidRPr="005E6D14">
        <w:rPr>
          <w:rFonts w:ascii="Gill Sans Light" w:hAnsi="Gill Sans Light" w:cs="Gill Sans Light"/>
          <w:sz w:val="20"/>
          <w:szCs w:val="20"/>
          <w:lang w:eastAsia="fr-FR"/>
        </w:rPr>
        <w:br/>
        <w:t xml:space="preserve">Les </w:t>
      </w:r>
      <w:r w:rsidR="001D5C46">
        <w:rPr>
          <w:rFonts w:ascii="Gill Sans Light" w:hAnsi="Gill Sans Light" w:cs="Gill Sans Light"/>
          <w:sz w:val="20"/>
          <w:szCs w:val="20"/>
          <w:lang w:eastAsia="fr-FR"/>
        </w:rPr>
        <w:t>c</w:t>
      </w:r>
      <w:r w:rsidRPr="005E6D14">
        <w:rPr>
          <w:rFonts w:ascii="Gill Sans Light" w:hAnsi="Gill Sans Light" w:cs="Gill Sans Light"/>
          <w:sz w:val="20"/>
          <w:szCs w:val="20"/>
          <w:lang w:eastAsia="fr-FR"/>
        </w:rPr>
        <w:t xml:space="preserve">onditions </w:t>
      </w:r>
      <w:r w:rsidR="001D5C46">
        <w:rPr>
          <w:rFonts w:ascii="Gill Sans Light" w:hAnsi="Gill Sans Light" w:cs="Gill Sans Light"/>
          <w:sz w:val="20"/>
          <w:szCs w:val="20"/>
          <w:lang w:eastAsia="fr-FR"/>
        </w:rPr>
        <w:t>g</w:t>
      </w:r>
      <w:r w:rsidRPr="005E6D14">
        <w:rPr>
          <w:rFonts w:ascii="Gill Sans Light" w:hAnsi="Gill Sans Light" w:cs="Gill Sans Light"/>
          <w:sz w:val="20"/>
          <w:szCs w:val="20"/>
          <w:lang w:eastAsia="fr-FR"/>
        </w:rPr>
        <w:t xml:space="preserve">énérales de vente de </w:t>
      </w:r>
      <w:r w:rsidR="007B4C59" w:rsidRPr="005E6D14">
        <w:rPr>
          <w:rFonts w:ascii="Gill Sans Light" w:eastAsia="Times New Roman" w:hAnsi="Gill Sans Light" w:cs="Gill Sans Light"/>
          <w:sz w:val="20"/>
          <w:szCs w:val="20"/>
          <w:lang w:eastAsia="fr-FR"/>
        </w:rPr>
        <w:t>CULTURE</w:t>
      </w:r>
      <w:r w:rsidR="007B4C59" w:rsidRPr="005E6D14">
        <w:rPr>
          <w:rFonts w:ascii="Gill Sans Light" w:eastAsia="Times New Roman" w:hAnsi="Gill Sans Light" w:cs="Gill Sans Light"/>
          <w:b/>
          <w:sz w:val="20"/>
          <w:szCs w:val="20"/>
          <w:lang w:eastAsia="fr-FR"/>
        </w:rPr>
        <w:t>SECRETS</w:t>
      </w:r>
      <w:r w:rsidR="007B4C59" w:rsidRPr="005E6D14">
        <w:rPr>
          <w:rFonts w:ascii="Gill Sans Light" w:hAnsi="Gill Sans Light" w:cs="Gill Sans Light"/>
          <w:sz w:val="20"/>
          <w:szCs w:val="20"/>
          <w:lang w:eastAsia="fr-FR"/>
        </w:rPr>
        <w:t xml:space="preserve"> </w:t>
      </w:r>
      <w:r w:rsidRPr="005E6D14">
        <w:rPr>
          <w:rFonts w:ascii="Gill Sans Light" w:hAnsi="Gill Sans Light" w:cs="Gill Sans Light"/>
          <w:sz w:val="20"/>
          <w:szCs w:val="20"/>
          <w:lang w:eastAsia="fr-FR"/>
        </w:rPr>
        <w:t xml:space="preserve">peuvent être complétées par des conditions de vente particulières figurant sur le descriptif de la prestation et par les conditions de vente des prestataires, accessibles soit sur leur </w:t>
      </w:r>
      <w:r w:rsidR="007B4C59" w:rsidRPr="005E6D14">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ite internet, soit sur </w:t>
      </w:r>
      <w:r w:rsidR="007B4C59" w:rsidRPr="005E6D14">
        <w:rPr>
          <w:rFonts w:ascii="Gill Sans Light" w:hAnsi="Gill Sans Light" w:cs="Gill Sans Light"/>
          <w:sz w:val="20"/>
          <w:szCs w:val="20"/>
          <w:lang w:eastAsia="fr-FR"/>
        </w:rPr>
        <w:t>l’Application</w:t>
      </w:r>
      <w:r w:rsidRPr="005E6D14">
        <w:rPr>
          <w:rFonts w:ascii="Gill Sans Light" w:hAnsi="Gill Sans Light" w:cs="Gill Sans Light"/>
          <w:sz w:val="20"/>
          <w:szCs w:val="20"/>
          <w:lang w:eastAsia="fr-FR"/>
        </w:rPr>
        <w:t>.</w:t>
      </w:r>
    </w:p>
    <w:p w14:paraId="653CB276" w14:textId="42644BA7" w:rsidR="00B0391C" w:rsidRPr="005E6D14" w:rsidRDefault="00D52B58" w:rsidP="00BC15E5">
      <w:pPr>
        <w:pStyle w:val="Heading1"/>
        <w:jc w:val="both"/>
        <w:rPr>
          <w:rFonts w:ascii="Gill Sans Light" w:hAnsi="Gill Sans Light" w:cs="Gill Sans Light"/>
          <w:b w:val="0"/>
          <w:color w:val="auto"/>
          <w:sz w:val="20"/>
          <w:szCs w:val="20"/>
          <w:lang w:eastAsia="fr-FR"/>
        </w:rPr>
      </w:pPr>
      <w:r w:rsidRPr="005E6D14">
        <w:rPr>
          <w:rFonts w:ascii="Gill Sans Light" w:hAnsi="Gill Sans Light" w:cs="Gill Sans Light"/>
          <w:color w:val="auto"/>
          <w:sz w:val="20"/>
          <w:szCs w:val="20"/>
          <w:lang w:eastAsia="fr-FR"/>
        </w:rPr>
        <w:t>ARTICLE 3 - DECLARATIONS DU CLIENT</w:t>
      </w:r>
      <w:r w:rsidR="00B0391C" w:rsidRPr="005E6D14">
        <w:rPr>
          <w:rFonts w:ascii="Gill Sans Light" w:hAnsi="Gill Sans Light" w:cs="Gill Sans Light"/>
          <w:b w:val="0"/>
          <w:color w:val="auto"/>
          <w:sz w:val="20"/>
          <w:szCs w:val="20"/>
          <w:lang w:eastAsia="fr-FR"/>
        </w:rPr>
        <w:t xml:space="preserve"> — </w:t>
      </w:r>
    </w:p>
    <w:p w14:paraId="38508A64" w14:textId="77777777" w:rsidR="00681445" w:rsidRDefault="00311981" w:rsidP="0076081E">
      <w:pPr>
        <w:spacing w:after="120"/>
        <w:jc w:val="both"/>
        <w:rPr>
          <w:ins w:id="8" w:author="Sophia Allouache" w:date="2014-09-21T22:01:00Z"/>
          <w:rFonts w:ascii="Gill Sans Light" w:hAnsi="Gill Sans Light" w:cs="Gill Sans Light"/>
          <w:sz w:val="20"/>
          <w:szCs w:val="20"/>
          <w:lang w:eastAsia="fr-FR"/>
        </w:rPr>
      </w:pPr>
      <w:r w:rsidRPr="005E6D14">
        <w:rPr>
          <w:rFonts w:ascii="Gill Sans Light" w:hAnsi="Gill Sans Light" w:cs="Gill Sans Light"/>
          <w:sz w:val="20"/>
          <w:szCs w:val="20"/>
          <w:lang w:eastAsia="fr-FR"/>
        </w:rPr>
        <w:t>Le Client</w:t>
      </w:r>
      <w:r w:rsidR="00B0391C" w:rsidRPr="005E6D14">
        <w:rPr>
          <w:rFonts w:ascii="Gill Sans Light" w:hAnsi="Gill Sans Light" w:cs="Gill Sans Light"/>
          <w:sz w:val="20"/>
          <w:szCs w:val="20"/>
          <w:lang w:eastAsia="fr-FR"/>
        </w:rPr>
        <w:t xml:space="preserve"> déclare avoir la capacité juridique de contracter avec la société </w:t>
      </w:r>
      <w:r w:rsidR="007B4C59" w:rsidRPr="005E6D14">
        <w:rPr>
          <w:rFonts w:ascii="Gill Sans Light" w:eastAsia="Times New Roman" w:hAnsi="Gill Sans Light" w:cs="Gill Sans Light"/>
          <w:sz w:val="20"/>
          <w:szCs w:val="20"/>
          <w:lang w:eastAsia="fr-FR"/>
        </w:rPr>
        <w:t>CULTURE</w:t>
      </w:r>
      <w:r w:rsidR="007B4C59" w:rsidRPr="005E6D14">
        <w:rPr>
          <w:rFonts w:ascii="Gill Sans Light" w:eastAsia="Times New Roman" w:hAnsi="Gill Sans Light" w:cs="Gill Sans Light"/>
          <w:b/>
          <w:sz w:val="20"/>
          <w:szCs w:val="20"/>
          <w:lang w:eastAsia="fr-FR"/>
        </w:rPr>
        <w:t>SECRETS</w:t>
      </w:r>
      <w:r w:rsidR="00B0391C" w:rsidRPr="005E6D14">
        <w:rPr>
          <w:rFonts w:ascii="Gill Sans Light" w:hAnsi="Gill Sans Light" w:cs="Gill Sans Light"/>
          <w:sz w:val="20"/>
          <w:szCs w:val="20"/>
          <w:lang w:eastAsia="fr-FR"/>
        </w:rPr>
        <w:t>, c'est</w:t>
      </w:r>
      <w:r w:rsidR="001D5C46">
        <w:rPr>
          <w:rFonts w:ascii="Gill Sans Light" w:hAnsi="Gill Sans Light" w:cs="Gill Sans Light"/>
          <w:sz w:val="20"/>
          <w:szCs w:val="20"/>
          <w:lang w:eastAsia="fr-FR"/>
        </w:rPr>
        <w:t>-</w:t>
      </w:r>
      <w:r w:rsidR="00B0391C" w:rsidRPr="005E6D14">
        <w:rPr>
          <w:rFonts w:ascii="Gill Sans Light" w:hAnsi="Gill Sans Light" w:cs="Gill Sans Light"/>
          <w:sz w:val="20"/>
          <w:szCs w:val="20"/>
          <w:lang w:eastAsia="fr-FR"/>
        </w:rPr>
        <w:t>à</w:t>
      </w:r>
      <w:r w:rsidR="001D5C46">
        <w:rPr>
          <w:rFonts w:ascii="Gill Sans Light" w:hAnsi="Gill Sans Light" w:cs="Gill Sans Light"/>
          <w:sz w:val="20"/>
          <w:szCs w:val="20"/>
          <w:lang w:eastAsia="fr-FR"/>
        </w:rPr>
        <w:t>-</w:t>
      </w:r>
      <w:r w:rsidR="00B0391C" w:rsidRPr="005E6D14">
        <w:rPr>
          <w:rFonts w:ascii="Gill Sans Light" w:hAnsi="Gill Sans Light" w:cs="Gill Sans Light"/>
          <w:sz w:val="20"/>
          <w:szCs w:val="20"/>
          <w:lang w:eastAsia="fr-FR"/>
        </w:rPr>
        <w:t>dire être âgé d'au moins 18 ans, être capable juridiquement de contracter et ne pas être sous tutelle ou curatelle.</w:t>
      </w:r>
      <w:r w:rsidR="00B0391C" w:rsidRPr="005E6D14">
        <w:rPr>
          <w:rFonts w:ascii="Gill Sans Light" w:hAnsi="Gill Sans Light" w:cs="Gill Sans Light"/>
          <w:sz w:val="20"/>
          <w:szCs w:val="20"/>
          <w:lang w:eastAsia="fr-FR"/>
        </w:rPr>
        <w:br/>
      </w:r>
      <w:r w:rsidR="00B0391C" w:rsidRPr="005E6D14">
        <w:rPr>
          <w:rFonts w:ascii="Gill Sans Light" w:hAnsi="Gill Sans Light" w:cs="Gill Sans Light"/>
          <w:sz w:val="20"/>
          <w:szCs w:val="20"/>
          <w:lang w:eastAsia="fr-FR"/>
        </w:rPr>
        <w:br/>
        <w:t xml:space="preserve">Tout </w:t>
      </w:r>
      <w:r w:rsidR="004521B1" w:rsidRPr="005E6D14">
        <w:rPr>
          <w:rFonts w:ascii="Gill Sans Light" w:hAnsi="Gill Sans Light" w:cs="Gill Sans Light"/>
          <w:sz w:val="20"/>
          <w:szCs w:val="20"/>
          <w:lang w:eastAsia="fr-FR"/>
        </w:rPr>
        <w:t xml:space="preserve">Client </w:t>
      </w:r>
      <w:r w:rsidR="00B0391C" w:rsidRPr="005E6D14">
        <w:rPr>
          <w:rFonts w:ascii="Gill Sans Light" w:hAnsi="Gill Sans Light" w:cs="Gill Sans Light"/>
          <w:sz w:val="20"/>
          <w:szCs w:val="20"/>
          <w:lang w:eastAsia="fr-FR"/>
        </w:rPr>
        <w:t xml:space="preserve">déclare également utiliser le </w:t>
      </w:r>
      <w:r w:rsidR="00A253EE">
        <w:rPr>
          <w:rFonts w:ascii="Gill Sans Light" w:hAnsi="Gill Sans Light" w:cs="Gill Sans Light"/>
          <w:sz w:val="20"/>
          <w:szCs w:val="20"/>
          <w:lang w:eastAsia="fr-FR"/>
        </w:rPr>
        <w:t>S</w:t>
      </w:r>
      <w:r w:rsidR="00B0391C" w:rsidRPr="005E6D14">
        <w:rPr>
          <w:rFonts w:ascii="Gill Sans Light" w:hAnsi="Gill Sans Light" w:cs="Gill Sans Light"/>
          <w:sz w:val="20"/>
          <w:szCs w:val="20"/>
          <w:lang w:eastAsia="fr-FR"/>
        </w:rPr>
        <w:t xml:space="preserve">ite conformément aux présentes conditions générales de vente, en son nom et au nom et pour le compte de tous les bénéficiaires des prestations commandées par ses soins sur le </w:t>
      </w:r>
      <w:r w:rsidR="00A253EE">
        <w:rPr>
          <w:rFonts w:ascii="Gill Sans Light" w:hAnsi="Gill Sans Light" w:cs="Gill Sans Light"/>
          <w:sz w:val="20"/>
          <w:szCs w:val="20"/>
          <w:lang w:eastAsia="fr-FR"/>
        </w:rPr>
        <w:t>S</w:t>
      </w:r>
      <w:r w:rsidR="00B0391C" w:rsidRPr="005E6D14">
        <w:rPr>
          <w:rFonts w:ascii="Gill Sans Light" w:hAnsi="Gill Sans Light" w:cs="Gill Sans Light"/>
          <w:sz w:val="20"/>
          <w:szCs w:val="20"/>
          <w:lang w:eastAsia="fr-FR"/>
        </w:rPr>
        <w:t>ite dont il reconnaît être le mandataire (ci-après les Bénéficiaires) et auxquels les présentes conditions générales de vente seront opposables.</w:t>
      </w:r>
      <w:ins w:id="9" w:author="Sophia Allouache" w:date="2014-09-21T22:01:00Z">
        <w:r w:rsidR="00681445">
          <w:rPr>
            <w:rFonts w:ascii="Gill Sans Light" w:hAnsi="Gill Sans Light" w:cs="Gill Sans Light"/>
            <w:sz w:val="20"/>
            <w:szCs w:val="20"/>
            <w:lang w:eastAsia="fr-FR"/>
          </w:rPr>
          <w:t xml:space="preserve"> </w:t>
        </w:r>
      </w:ins>
    </w:p>
    <w:p w14:paraId="635EA559" w14:textId="77777777" w:rsidR="0037309D" w:rsidRDefault="00B0391C" w:rsidP="0076081E">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br/>
        <w:t>L</w:t>
      </w:r>
      <w:r w:rsidR="004521B1" w:rsidRPr="005E6D14">
        <w:rPr>
          <w:rFonts w:ascii="Gill Sans Light" w:hAnsi="Gill Sans Light" w:cs="Gill Sans Light"/>
          <w:sz w:val="20"/>
          <w:szCs w:val="20"/>
          <w:lang w:eastAsia="fr-FR"/>
        </w:rPr>
        <w:t>e Client</w:t>
      </w:r>
      <w:r w:rsidRPr="005E6D14">
        <w:rPr>
          <w:rFonts w:ascii="Gill Sans Light" w:hAnsi="Gill Sans Light" w:cs="Gill Sans Light"/>
          <w:sz w:val="20"/>
          <w:szCs w:val="20"/>
          <w:lang w:eastAsia="fr-FR"/>
        </w:rPr>
        <w:t xml:space="preserve"> est responsable financièrement de l’utilisation d</w:t>
      </w:r>
      <w:r w:rsidR="007B4C59" w:rsidRPr="005E6D14">
        <w:rPr>
          <w:rFonts w:ascii="Gill Sans Light" w:hAnsi="Gill Sans Light" w:cs="Gill Sans Light"/>
          <w:sz w:val="20"/>
          <w:szCs w:val="20"/>
          <w:lang w:eastAsia="fr-FR"/>
        </w:rPr>
        <w:t>e l’Application</w:t>
      </w:r>
      <w:r w:rsidRPr="005E6D14">
        <w:rPr>
          <w:rFonts w:ascii="Gill Sans Light" w:hAnsi="Gill Sans Light" w:cs="Gill Sans Light"/>
          <w:sz w:val="20"/>
          <w:szCs w:val="20"/>
          <w:lang w:eastAsia="fr-FR"/>
        </w:rPr>
        <w:t xml:space="preserve"> faite tant en son nom que pour le compte des Bénéficiaires, sauf à démontrer une utilisation frauduleuse ne résultant d’aucune faute ou négligence de sa part.</w:t>
      </w:r>
      <w:r w:rsidRPr="005E6D14">
        <w:rPr>
          <w:rFonts w:ascii="Gill Sans Light" w:hAnsi="Gill Sans Light" w:cs="Gill Sans Light"/>
          <w:sz w:val="20"/>
          <w:szCs w:val="20"/>
          <w:lang w:eastAsia="fr-FR"/>
        </w:rPr>
        <w:br/>
      </w:r>
      <w:r w:rsidRPr="005E6D14">
        <w:rPr>
          <w:rFonts w:ascii="Gill Sans Light" w:hAnsi="Gill Sans Light" w:cs="Gill Sans Light"/>
          <w:sz w:val="20"/>
          <w:szCs w:val="20"/>
          <w:lang w:eastAsia="fr-FR"/>
        </w:rPr>
        <w:br/>
        <w:t>L</w:t>
      </w:r>
      <w:r w:rsidR="004521B1" w:rsidRPr="005E6D14">
        <w:rPr>
          <w:rFonts w:ascii="Gill Sans Light" w:hAnsi="Gill Sans Light" w:cs="Gill Sans Light"/>
          <w:sz w:val="20"/>
          <w:szCs w:val="20"/>
          <w:lang w:eastAsia="fr-FR"/>
        </w:rPr>
        <w:t>e Client</w:t>
      </w:r>
      <w:r w:rsidRPr="005E6D14">
        <w:rPr>
          <w:rFonts w:ascii="Gill Sans Light" w:hAnsi="Gill Sans Light" w:cs="Gill Sans Light"/>
          <w:sz w:val="20"/>
          <w:szCs w:val="20"/>
          <w:lang w:eastAsia="fr-FR"/>
        </w:rPr>
        <w:t xml:space="preserve"> garantit la véracité et l’exactitude des informations fournies par lui en son nom et au nom et pour le compte de tous les Bénéficiaires utilisant ses données sur les </w:t>
      </w:r>
      <w:r w:rsidR="00A253EE">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ites.</w:t>
      </w:r>
      <w:ins w:id="10" w:author="Sophia Allouache" w:date="2014-09-21T22:02:00Z">
        <w:r w:rsidR="0037309D">
          <w:rPr>
            <w:rFonts w:ascii="Gill Sans Light" w:hAnsi="Gill Sans Light" w:cs="Gill Sans Light"/>
            <w:sz w:val="20"/>
            <w:szCs w:val="20"/>
            <w:lang w:eastAsia="fr-FR"/>
          </w:rPr>
          <w:t xml:space="preserve"> </w:t>
        </w:r>
      </w:ins>
    </w:p>
    <w:p w14:paraId="1C2F0EB0" w14:textId="0E7326FE" w:rsidR="0033618B" w:rsidRPr="0076081E" w:rsidRDefault="0037309D" w:rsidP="0076081E">
      <w:pPr>
        <w:spacing w:after="120"/>
        <w:jc w:val="both"/>
        <w:rPr>
          <w:rFonts w:ascii="Gill Sans Light" w:hAnsi="Gill Sans Light" w:cs="Gill Sans Light"/>
          <w:i/>
          <w:iCs/>
          <w:sz w:val="20"/>
          <w:szCs w:val="20"/>
          <w:lang w:eastAsia="fr-FR"/>
        </w:rPr>
      </w:pPr>
      <w:r>
        <w:rPr>
          <w:rFonts w:ascii="Gill Sans Light" w:hAnsi="Gill Sans Light" w:cs="Gill Sans Light"/>
          <w:sz w:val="20"/>
          <w:szCs w:val="20"/>
          <w:lang w:eastAsia="fr-FR"/>
        </w:rPr>
        <w:br/>
      </w:r>
      <w:r w:rsidR="007B4C59" w:rsidRPr="005E6D14">
        <w:rPr>
          <w:rFonts w:ascii="Gill Sans Light" w:eastAsia="Times New Roman" w:hAnsi="Gill Sans Light" w:cs="Gill Sans Light"/>
          <w:sz w:val="20"/>
          <w:szCs w:val="20"/>
          <w:lang w:eastAsia="fr-FR"/>
        </w:rPr>
        <w:t>CULTURE</w:t>
      </w:r>
      <w:r w:rsidR="007B4C59" w:rsidRPr="005E6D14">
        <w:rPr>
          <w:rFonts w:ascii="Gill Sans Light" w:eastAsia="Times New Roman" w:hAnsi="Gill Sans Light" w:cs="Gill Sans Light"/>
          <w:b/>
          <w:sz w:val="20"/>
          <w:szCs w:val="20"/>
          <w:lang w:eastAsia="fr-FR"/>
        </w:rPr>
        <w:t>SECRETS</w:t>
      </w:r>
      <w:r w:rsidR="007B4C59" w:rsidRPr="005E6D14">
        <w:rPr>
          <w:rFonts w:ascii="Gill Sans Light" w:hAnsi="Gill Sans Light" w:cs="Gill Sans Light"/>
          <w:sz w:val="20"/>
          <w:szCs w:val="20"/>
          <w:lang w:eastAsia="fr-FR"/>
        </w:rPr>
        <w:t xml:space="preserve"> </w:t>
      </w:r>
      <w:r w:rsidR="00B0391C" w:rsidRPr="005E6D14">
        <w:rPr>
          <w:rFonts w:ascii="Gill Sans Light" w:hAnsi="Gill Sans Light" w:cs="Gill Sans Light"/>
          <w:sz w:val="20"/>
          <w:szCs w:val="20"/>
          <w:lang w:eastAsia="fr-FR"/>
        </w:rPr>
        <w:t xml:space="preserve">se réserve le droit à tout moment de ne pas contracter avec un utilisateur qui ferait une utilisation frauduleuse du </w:t>
      </w:r>
      <w:r w:rsidR="00A253EE">
        <w:rPr>
          <w:rFonts w:ascii="Gill Sans Light" w:hAnsi="Gill Sans Light" w:cs="Gill Sans Light"/>
          <w:sz w:val="20"/>
          <w:szCs w:val="20"/>
          <w:lang w:eastAsia="fr-FR"/>
        </w:rPr>
        <w:t>S</w:t>
      </w:r>
      <w:r w:rsidR="00B0391C" w:rsidRPr="005E6D14">
        <w:rPr>
          <w:rFonts w:ascii="Gill Sans Light" w:hAnsi="Gill Sans Light" w:cs="Gill Sans Light"/>
          <w:sz w:val="20"/>
          <w:szCs w:val="20"/>
          <w:lang w:eastAsia="fr-FR"/>
        </w:rPr>
        <w:t>ite ou qui contreviendrait aux présentes conditions générales de vente.</w:t>
      </w:r>
      <w:r w:rsidR="00B0391C" w:rsidRPr="005E6D14">
        <w:rPr>
          <w:rFonts w:ascii="Gill Sans Light" w:hAnsi="Gill Sans Light" w:cs="Gill Sans Light"/>
          <w:sz w:val="20"/>
          <w:szCs w:val="20"/>
          <w:lang w:eastAsia="fr-FR"/>
        </w:rPr>
        <w:br/>
      </w:r>
      <w:r w:rsidR="00B0391C" w:rsidRPr="005E6D14">
        <w:rPr>
          <w:rFonts w:ascii="Gill Sans Light" w:hAnsi="Gill Sans Light" w:cs="Gill Sans Light"/>
          <w:sz w:val="20"/>
          <w:szCs w:val="20"/>
          <w:lang w:eastAsia="fr-FR"/>
        </w:rPr>
        <w:br/>
        <w:t>La société entend ici rappeler les termes de l'article 313-1 du Code Pénal français :</w:t>
      </w:r>
      <w:r w:rsidR="00B0391C" w:rsidRPr="005E6D14">
        <w:rPr>
          <w:rFonts w:ascii="Gill Sans Light" w:hAnsi="Gill Sans Light" w:cs="Gill Sans Light"/>
          <w:sz w:val="20"/>
          <w:szCs w:val="20"/>
          <w:lang w:eastAsia="fr-FR"/>
        </w:rPr>
        <w:br/>
      </w:r>
      <w:r w:rsidR="00B0391C" w:rsidRPr="005E6D14">
        <w:rPr>
          <w:rFonts w:ascii="Gill Sans Light" w:hAnsi="Gill Sans Light" w:cs="Gill Sans Light"/>
          <w:i/>
          <w:iCs/>
          <w:sz w:val="20"/>
          <w:szCs w:val="20"/>
          <w:lang w:eastAsia="fr-FR"/>
        </w:rPr>
        <w:t>" L'escroquerie est le fait, soit par l'usage d'un faux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L'escroquerie est punie de cinq ans d'emprisonnement et de 375000 € d'amende ".</w:t>
      </w:r>
    </w:p>
    <w:p w14:paraId="7BDCC457" w14:textId="3832884E" w:rsidR="00457645" w:rsidRPr="00E931D6" w:rsidRDefault="0076081E" w:rsidP="00E931D6">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ARTICLE</w:t>
      </w:r>
      <w:r w:rsidR="00073FA8" w:rsidRPr="0076081E">
        <w:rPr>
          <w:rFonts w:ascii="Gill Sans Light" w:hAnsi="Gill Sans Light" w:cs="Gill Sans Light"/>
          <w:color w:val="auto"/>
          <w:sz w:val="20"/>
          <w:szCs w:val="20"/>
          <w:lang w:eastAsia="fr-FR"/>
        </w:rPr>
        <w:t xml:space="preserve"> 4 </w:t>
      </w:r>
      <w:r>
        <w:rPr>
          <w:rFonts w:ascii="Gill Sans Light" w:hAnsi="Gill Sans Light" w:cs="Gill Sans Light"/>
          <w:color w:val="auto"/>
          <w:sz w:val="20"/>
          <w:szCs w:val="20"/>
          <w:lang w:eastAsia="fr-FR"/>
        </w:rPr>
        <w:t>–</w:t>
      </w:r>
      <w:r w:rsidR="00073FA8" w:rsidRPr="0076081E">
        <w:rPr>
          <w:rFonts w:ascii="Gill Sans Light" w:hAnsi="Gill Sans Light" w:cs="Gill Sans Light"/>
          <w:color w:val="auto"/>
          <w:sz w:val="20"/>
          <w:szCs w:val="20"/>
          <w:lang w:eastAsia="fr-FR"/>
        </w:rPr>
        <w:t xml:space="preserve"> M</w:t>
      </w:r>
      <w:r>
        <w:rPr>
          <w:rFonts w:ascii="Gill Sans Light" w:hAnsi="Gill Sans Light" w:cs="Gill Sans Light"/>
          <w:color w:val="auto"/>
          <w:sz w:val="20"/>
          <w:szCs w:val="20"/>
          <w:lang w:eastAsia="fr-FR"/>
        </w:rPr>
        <w:t>ODALITES D’ADHÉSION AU CERCLE CULTURE</w:t>
      </w:r>
      <w:r w:rsidRPr="0076081E">
        <w:rPr>
          <w:rFonts w:ascii="Gill Sans Light" w:hAnsi="Gill Sans Light" w:cs="Gill Sans Light"/>
          <w:b w:val="0"/>
          <w:color w:val="auto"/>
          <w:sz w:val="20"/>
          <w:szCs w:val="20"/>
          <w:lang w:eastAsia="fr-FR"/>
        </w:rPr>
        <w:t>SECRETS</w:t>
      </w:r>
    </w:p>
    <w:p w14:paraId="5F652BF9" w14:textId="417E822B" w:rsidR="00457645" w:rsidRPr="00E14B1B" w:rsidRDefault="00457645" w:rsidP="004316E0">
      <w:pPr>
        <w:widowControl w:val="0"/>
        <w:autoSpaceDE w:val="0"/>
        <w:autoSpaceDN w:val="0"/>
        <w:adjustRightInd w:val="0"/>
        <w:jc w:val="both"/>
        <w:rPr>
          <w:rFonts w:ascii="Gill Sans Light" w:hAnsi="Gill Sans Light" w:cs="Gill Sans Light"/>
          <w:sz w:val="20"/>
          <w:szCs w:val="20"/>
          <w:lang w:eastAsia="fr-FR"/>
        </w:rPr>
      </w:pPr>
      <w:r w:rsidRPr="00457645">
        <w:rPr>
          <w:rFonts w:ascii="Gill Sans Light" w:hAnsi="Gill Sans Light" w:cs="Gill Sans Light"/>
          <w:sz w:val="20"/>
          <w:szCs w:val="20"/>
          <w:lang w:eastAsia="fr-FR"/>
        </w:rPr>
        <w:t xml:space="preserve">CULTURESECRETS est un Cercle privé, dont l’accès par abonnement </w:t>
      </w:r>
      <w:r w:rsidR="00E14B1B">
        <w:rPr>
          <w:rFonts w:ascii="Gill Sans Light" w:hAnsi="Gill Sans Light" w:cs="Gill Sans Light"/>
          <w:sz w:val="20"/>
          <w:szCs w:val="20"/>
          <w:lang w:eastAsia="fr-FR"/>
        </w:rPr>
        <w:t xml:space="preserve">est payant et </w:t>
      </w:r>
      <w:r w:rsidRPr="00457645">
        <w:rPr>
          <w:rFonts w:ascii="Gill Sans Light" w:hAnsi="Gill Sans Light" w:cs="Gill Sans Light"/>
          <w:sz w:val="20"/>
          <w:szCs w:val="20"/>
          <w:lang w:eastAsia="fr-FR"/>
        </w:rPr>
        <w:t>est réservé uniquement à ses membres.</w:t>
      </w:r>
      <w:r w:rsidR="004316E0">
        <w:rPr>
          <w:rFonts w:ascii="Gill Sans Light" w:hAnsi="Gill Sans Light" w:cs="Gill Sans Light"/>
          <w:sz w:val="20"/>
          <w:szCs w:val="20"/>
          <w:lang w:eastAsia="fr-FR"/>
        </w:rPr>
        <w:t xml:space="preserve"> </w:t>
      </w:r>
      <w:r w:rsidR="004316E0" w:rsidRPr="00E14B1B">
        <w:rPr>
          <w:rFonts w:ascii="Gill Sans Light" w:hAnsi="Gill Sans Light" w:cs="Gill Sans Light"/>
          <w:sz w:val="20"/>
          <w:szCs w:val="20"/>
          <w:lang w:eastAsia="fr-FR"/>
        </w:rPr>
        <w:t xml:space="preserve">Le </w:t>
      </w:r>
      <w:r w:rsidR="001D5C46">
        <w:rPr>
          <w:rFonts w:ascii="Gill Sans Light" w:hAnsi="Gill Sans Light" w:cs="Gill Sans Light"/>
          <w:sz w:val="20"/>
          <w:szCs w:val="20"/>
          <w:lang w:eastAsia="fr-FR"/>
        </w:rPr>
        <w:t>C</w:t>
      </w:r>
      <w:r w:rsidR="004316E0" w:rsidRPr="00E14B1B">
        <w:rPr>
          <w:rFonts w:ascii="Gill Sans Light" w:hAnsi="Gill Sans Light" w:cs="Gill Sans Light"/>
          <w:sz w:val="20"/>
          <w:szCs w:val="20"/>
          <w:lang w:eastAsia="fr-FR"/>
        </w:rPr>
        <w:t xml:space="preserve">ercle a pour vocation d’accueillir des personnes passionnées d’art et de culture. </w:t>
      </w:r>
    </w:p>
    <w:p w14:paraId="08F18593" w14:textId="106415B2" w:rsidR="004316E0" w:rsidRPr="005E6D14" w:rsidRDefault="0033618B" w:rsidP="004316E0">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Pour rejoindre le </w:t>
      </w:r>
      <w:r w:rsidR="001D5C46">
        <w:rPr>
          <w:rFonts w:ascii="Gill Sans Light" w:hAnsi="Gill Sans Light" w:cs="Gill Sans Light"/>
          <w:sz w:val="20"/>
          <w:szCs w:val="20"/>
          <w:lang w:eastAsia="fr-FR"/>
        </w:rPr>
        <w:t>C</w:t>
      </w:r>
      <w:r w:rsidRPr="005E6D14">
        <w:rPr>
          <w:rFonts w:ascii="Gill Sans Light" w:hAnsi="Gill Sans Light" w:cs="Gill Sans Light"/>
          <w:sz w:val="20"/>
          <w:szCs w:val="20"/>
          <w:lang w:eastAsia="fr-FR"/>
        </w:rPr>
        <w:t>ercle 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le Client est tout d’abord invité à </w:t>
      </w:r>
      <w:r w:rsidR="00715554">
        <w:rPr>
          <w:rFonts w:ascii="Gill Sans Light" w:hAnsi="Gill Sans Light" w:cs="Gill Sans Light"/>
          <w:sz w:val="20"/>
          <w:szCs w:val="20"/>
          <w:lang w:eastAsia="fr-FR"/>
        </w:rPr>
        <w:t>soumettre une candidature en complétant</w:t>
      </w:r>
      <w:r w:rsidR="00073FA8">
        <w:rPr>
          <w:rFonts w:ascii="Gill Sans Light" w:hAnsi="Gill Sans Light" w:cs="Gill Sans Light"/>
          <w:sz w:val="20"/>
          <w:szCs w:val="20"/>
          <w:lang w:eastAsia="fr-FR"/>
        </w:rPr>
        <w:t xml:space="preserve"> un formulaire </w:t>
      </w:r>
      <w:r w:rsidR="00715554">
        <w:rPr>
          <w:rFonts w:ascii="Gill Sans Light" w:hAnsi="Gill Sans Light" w:cs="Gill Sans Light"/>
          <w:sz w:val="20"/>
          <w:szCs w:val="20"/>
          <w:lang w:eastAsia="fr-FR"/>
        </w:rPr>
        <w:t>d’inscription</w:t>
      </w:r>
      <w:r w:rsidR="00073FA8">
        <w:rPr>
          <w:rFonts w:ascii="Gill Sans Light" w:hAnsi="Gill Sans Light" w:cs="Gill Sans Light"/>
          <w:sz w:val="20"/>
          <w:szCs w:val="20"/>
          <w:lang w:eastAsia="fr-FR"/>
        </w:rPr>
        <w:t xml:space="preserve"> au </w:t>
      </w:r>
      <w:r w:rsidR="001D5C46">
        <w:rPr>
          <w:rFonts w:ascii="Gill Sans Light" w:hAnsi="Gill Sans Light" w:cs="Gill Sans Light"/>
          <w:sz w:val="20"/>
          <w:szCs w:val="20"/>
          <w:lang w:eastAsia="fr-FR"/>
        </w:rPr>
        <w:t>C</w:t>
      </w:r>
      <w:r w:rsidR="00073FA8">
        <w:rPr>
          <w:rFonts w:ascii="Gill Sans Light" w:hAnsi="Gill Sans Light" w:cs="Gill Sans Light"/>
          <w:sz w:val="20"/>
          <w:szCs w:val="20"/>
          <w:lang w:eastAsia="fr-FR"/>
        </w:rPr>
        <w:t xml:space="preserve">ercle </w:t>
      </w:r>
      <w:commentRangeStart w:id="11"/>
      <w:proofErr w:type="spellStart"/>
      <w:r w:rsidR="00073FA8">
        <w:rPr>
          <w:rFonts w:ascii="Gill Sans Light" w:hAnsi="Gill Sans Light" w:cs="Gill Sans Light"/>
          <w:sz w:val="20"/>
          <w:szCs w:val="20"/>
          <w:lang w:eastAsia="fr-FR"/>
        </w:rPr>
        <w:t>CultureSecrets</w:t>
      </w:r>
      <w:commentRangeEnd w:id="11"/>
      <w:proofErr w:type="spellEnd"/>
      <w:r w:rsidR="0037309D">
        <w:rPr>
          <w:rStyle w:val="CommentReference"/>
        </w:rPr>
        <w:commentReference w:id="11"/>
      </w:r>
      <w:r w:rsidR="00457645">
        <w:rPr>
          <w:rFonts w:ascii="Gill Sans Light" w:hAnsi="Gill Sans Light" w:cs="Gill Sans Light"/>
          <w:sz w:val="20"/>
          <w:szCs w:val="20"/>
          <w:lang w:eastAsia="fr-FR"/>
        </w:rPr>
        <w:t xml:space="preserve"> qu’il trouvera sur le </w:t>
      </w:r>
      <w:r w:rsidR="00A253EE">
        <w:rPr>
          <w:rFonts w:ascii="Gill Sans Light" w:hAnsi="Gill Sans Light" w:cs="Gill Sans Light"/>
          <w:sz w:val="20"/>
          <w:szCs w:val="20"/>
          <w:lang w:eastAsia="fr-FR"/>
        </w:rPr>
        <w:t>S</w:t>
      </w:r>
      <w:r w:rsidR="00457645">
        <w:rPr>
          <w:rFonts w:ascii="Gill Sans Light" w:hAnsi="Gill Sans Light" w:cs="Gill Sans Light"/>
          <w:sz w:val="20"/>
          <w:szCs w:val="20"/>
          <w:lang w:eastAsia="fr-FR"/>
        </w:rPr>
        <w:t xml:space="preserve">ite </w:t>
      </w:r>
      <w:hyperlink r:id="rId10" w:history="1">
        <w:r w:rsidR="00457645" w:rsidRPr="00C717D3">
          <w:rPr>
            <w:rStyle w:val="Hyperlink"/>
            <w:rFonts w:ascii="Gill Sans Light" w:hAnsi="Gill Sans Light" w:cs="Gill Sans Light"/>
            <w:sz w:val="20"/>
            <w:szCs w:val="20"/>
            <w:lang w:eastAsia="fr-FR"/>
          </w:rPr>
          <w:t>www.culturesecrets.com</w:t>
        </w:r>
      </w:hyperlink>
      <w:r w:rsidR="00457645">
        <w:rPr>
          <w:rFonts w:ascii="Gill Sans Light" w:hAnsi="Gill Sans Light" w:cs="Gill Sans Light"/>
          <w:sz w:val="20"/>
          <w:szCs w:val="20"/>
          <w:lang w:eastAsia="fr-FR"/>
        </w:rPr>
        <w:t xml:space="preserve"> </w:t>
      </w:r>
      <w:r w:rsidR="00715554">
        <w:rPr>
          <w:rFonts w:ascii="Gill Sans Light" w:hAnsi="Gill Sans Light" w:cs="Gill Sans Light"/>
          <w:sz w:val="20"/>
          <w:szCs w:val="20"/>
          <w:lang w:eastAsia="fr-FR"/>
        </w:rPr>
        <w:t xml:space="preserve">et d’y renseigner ses </w:t>
      </w:r>
      <w:del w:id="12" w:author="Sophia Allouache" w:date="2014-09-21T23:04:00Z">
        <w:r w:rsidR="00715554" w:rsidDel="00DE0A6A">
          <w:rPr>
            <w:rFonts w:ascii="Gill Sans Light" w:hAnsi="Gill Sans Light" w:cs="Gill Sans Light"/>
            <w:sz w:val="20"/>
            <w:szCs w:val="20"/>
            <w:lang w:eastAsia="fr-FR"/>
          </w:rPr>
          <w:delText>d</w:delText>
        </w:r>
        <w:r w:rsidR="00715554" w:rsidRPr="005E6D14" w:rsidDel="00DE0A6A">
          <w:rPr>
            <w:rFonts w:ascii="Gill Sans Light" w:hAnsi="Gill Sans Light" w:cs="Gill Sans Light"/>
            <w:sz w:val="20"/>
            <w:szCs w:val="20"/>
            <w:lang w:eastAsia="fr-FR"/>
          </w:rPr>
          <w:delText xml:space="preserve">onnées </w:delText>
        </w:r>
      </w:del>
      <w:bookmarkStart w:id="13" w:name="_GoBack"/>
      <w:ins w:id="14" w:author="Sophia Allouache" w:date="2014-09-21T23:04:00Z">
        <w:r w:rsidR="00DE0A6A">
          <w:rPr>
            <w:rFonts w:ascii="Gill Sans Light" w:hAnsi="Gill Sans Light" w:cs="Gill Sans Light"/>
            <w:sz w:val="20"/>
            <w:szCs w:val="20"/>
            <w:lang w:eastAsia="fr-FR"/>
          </w:rPr>
          <w:t>D</w:t>
        </w:r>
        <w:r w:rsidR="00DE0A6A" w:rsidRPr="005E6D14">
          <w:rPr>
            <w:rFonts w:ascii="Gill Sans Light" w:hAnsi="Gill Sans Light" w:cs="Gill Sans Light"/>
            <w:sz w:val="20"/>
            <w:szCs w:val="20"/>
            <w:lang w:eastAsia="fr-FR"/>
          </w:rPr>
          <w:t>onnées</w:t>
        </w:r>
        <w:bookmarkEnd w:id="13"/>
        <w:r w:rsidR="00DE0A6A" w:rsidRPr="005E6D14">
          <w:rPr>
            <w:rFonts w:ascii="Gill Sans Light" w:hAnsi="Gill Sans Light" w:cs="Gill Sans Light"/>
            <w:sz w:val="20"/>
            <w:szCs w:val="20"/>
            <w:lang w:eastAsia="fr-FR"/>
          </w:rPr>
          <w:t xml:space="preserve"> </w:t>
        </w:r>
      </w:ins>
      <w:r w:rsidR="00715554" w:rsidRPr="005E6D14">
        <w:rPr>
          <w:rFonts w:ascii="Gill Sans Light" w:hAnsi="Gill Sans Light" w:cs="Gill Sans Light"/>
          <w:sz w:val="20"/>
          <w:szCs w:val="20"/>
          <w:lang w:eastAsia="fr-FR"/>
        </w:rPr>
        <w:t>à Caractère Personnel et choisir un identifiant (adresse e-mail).</w:t>
      </w:r>
      <w:r w:rsidR="004316E0" w:rsidRPr="004316E0">
        <w:rPr>
          <w:rFonts w:ascii="Gill Sans Light" w:hAnsi="Gill Sans Light" w:cs="Gill Sans Light"/>
          <w:sz w:val="20"/>
          <w:szCs w:val="20"/>
          <w:lang w:eastAsia="fr-FR"/>
        </w:rPr>
        <w:t xml:space="preserve"> </w:t>
      </w:r>
      <w:r w:rsidR="004316E0" w:rsidRPr="005E6D14">
        <w:rPr>
          <w:rFonts w:ascii="Gill Sans Light" w:hAnsi="Gill Sans Light" w:cs="Gill Sans Light"/>
          <w:sz w:val="20"/>
          <w:szCs w:val="20"/>
          <w:lang w:eastAsia="fr-FR"/>
        </w:rPr>
        <w:t xml:space="preserve">Le Client s’engage à ce que les informations qu’il saisit dans ce formulaire d'inscription soient </w:t>
      </w:r>
      <w:commentRangeStart w:id="15"/>
      <w:r w:rsidR="004316E0" w:rsidRPr="005E6D14">
        <w:rPr>
          <w:rFonts w:ascii="Gill Sans Light" w:hAnsi="Gill Sans Light" w:cs="Gill Sans Light"/>
          <w:sz w:val="20"/>
          <w:szCs w:val="20"/>
          <w:lang w:eastAsia="fr-FR"/>
        </w:rPr>
        <w:t>exactes et correctes</w:t>
      </w:r>
      <w:commentRangeEnd w:id="15"/>
      <w:r w:rsidR="0037309D">
        <w:rPr>
          <w:rStyle w:val="CommentReference"/>
        </w:rPr>
        <w:commentReference w:id="15"/>
      </w:r>
      <w:r w:rsidR="004316E0" w:rsidRPr="005E6D14">
        <w:rPr>
          <w:rFonts w:ascii="Gill Sans Light" w:hAnsi="Gill Sans Light" w:cs="Gill Sans Light"/>
          <w:sz w:val="20"/>
          <w:szCs w:val="20"/>
          <w:lang w:eastAsia="fr-FR"/>
        </w:rPr>
        <w:t xml:space="preserve">. </w:t>
      </w:r>
    </w:p>
    <w:p w14:paraId="518F8085" w14:textId="450CDC64" w:rsidR="00715554" w:rsidRPr="009612E3" w:rsidRDefault="00457645" w:rsidP="00457645">
      <w:pPr>
        <w:widowControl w:val="0"/>
        <w:autoSpaceDE w:val="0"/>
        <w:autoSpaceDN w:val="0"/>
        <w:adjustRightInd w:val="0"/>
        <w:jc w:val="both"/>
        <w:rPr>
          <w:rFonts w:ascii="Gill Sans Light" w:hAnsi="Gill Sans Light" w:cs="Gill Sans Light"/>
          <w:sz w:val="20"/>
          <w:szCs w:val="20"/>
          <w:lang w:eastAsia="fr-FR"/>
        </w:rPr>
      </w:pPr>
      <w:r w:rsidRPr="009612E3">
        <w:rPr>
          <w:rFonts w:ascii="Gill Sans Light" w:hAnsi="Gill Sans Light" w:cs="Gill Sans Light"/>
          <w:sz w:val="20"/>
          <w:szCs w:val="20"/>
          <w:lang w:eastAsia="fr-FR"/>
        </w:rPr>
        <w:t xml:space="preserve">Chaque candidature est ensuite soumise à l’acceptation du </w:t>
      </w:r>
      <w:commentRangeStart w:id="16"/>
      <w:r w:rsidRPr="009612E3">
        <w:rPr>
          <w:rFonts w:ascii="Gill Sans Light" w:hAnsi="Gill Sans Light" w:cs="Gill Sans Light"/>
          <w:sz w:val="20"/>
          <w:szCs w:val="20"/>
          <w:lang w:eastAsia="fr-FR"/>
        </w:rPr>
        <w:t xml:space="preserve">comité de sélection </w:t>
      </w:r>
      <w:commentRangeEnd w:id="16"/>
      <w:r w:rsidR="0037309D">
        <w:rPr>
          <w:rStyle w:val="CommentReference"/>
        </w:rPr>
        <w:commentReference w:id="16"/>
      </w:r>
      <w:r w:rsidRPr="009612E3">
        <w:rPr>
          <w:rFonts w:ascii="Gill Sans Light" w:hAnsi="Gill Sans Light" w:cs="Gill Sans Light"/>
          <w:sz w:val="20"/>
          <w:szCs w:val="20"/>
          <w:lang w:eastAsia="fr-FR"/>
        </w:rPr>
        <w:t xml:space="preserve">de CultureSecrets. La candidature ne fait pas office d’adhésion. </w:t>
      </w:r>
    </w:p>
    <w:p w14:paraId="7E7433BF" w14:textId="7D851FFD" w:rsidR="00EF4F1B" w:rsidRDefault="004316E0" w:rsidP="004316E0">
      <w:pPr>
        <w:spacing w:after="120"/>
        <w:jc w:val="both"/>
        <w:rPr>
          <w:rFonts w:ascii="Gill Sans Light" w:hAnsi="Gill Sans Light" w:cs="Gill Sans Light"/>
          <w:sz w:val="20"/>
          <w:szCs w:val="20"/>
          <w:lang w:eastAsia="fr-FR"/>
        </w:rPr>
      </w:pPr>
      <w:r w:rsidRPr="009612E3">
        <w:rPr>
          <w:rFonts w:ascii="Gill Sans Light" w:hAnsi="Gill Sans Light" w:cs="Gill Sans Light"/>
          <w:sz w:val="20"/>
          <w:szCs w:val="20"/>
          <w:lang w:eastAsia="fr-FR"/>
        </w:rPr>
        <w:t>Dans le cas o</w:t>
      </w:r>
      <w:r w:rsidR="00CF6788">
        <w:rPr>
          <w:rFonts w:ascii="Gill Sans Light" w:hAnsi="Gill Sans Light" w:cs="Gill Sans Light"/>
          <w:sz w:val="20"/>
          <w:szCs w:val="20"/>
          <w:lang w:eastAsia="fr-FR"/>
        </w:rPr>
        <w:t>ù</w:t>
      </w:r>
      <w:r w:rsidRPr="009612E3">
        <w:rPr>
          <w:rFonts w:ascii="Gill Sans Light" w:hAnsi="Gill Sans Light" w:cs="Gill Sans Light"/>
          <w:sz w:val="20"/>
          <w:szCs w:val="20"/>
          <w:lang w:eastAsia="fr-FR"/>
        </w:rPr>
        <w:t xml:space="preserve"> la candidature est retenue par le </w:t>
      </w:r>
      <w:commentRangeStart w:id="17"/>
      <w:r w:rsidRPr="009612E3">
        <w:rPr>
          <w:rFonts w:ascii="Gill Sans Light" w:hAnsi="Gill Sans Light" w:cs="Gill Sans Light"/>
          <w:sz w:val="20"/>
          <w:szCs w:val="20"/>
          <w:lang w:eastAsia="fr-FR"/>
        </w:rPr>
        <w:t>comité de sélection</w:t>
      </w:r>
      <w:commentRangeEnd w:id="17"/>
      <w:r w:rsidR="0037309D">
        <w:rPr>
          <w:rStyle w:val="CommentReference"/>
        </w:rPr>
        <w:commentReference w:id="17"/>
      </w:r>
      <w:r w:rsidRPr="009612E3">
        <w:rPr>
          <w:rFonts w:ascii="Gill Sans Light" w:hAnsi="Gill Sans Light" w:cs="Gill Sans Light"/>
          <w:sz w:val="20"/>
          <w:szCs w:val="20"/>
          <w:lang w:eastAsia="fr-FR"/>
        </w:rPr>
        <w:t>,</w:t>
      </w:r>
      <w:r>
        <w:rPr>
          <w:rFonts w:ascii="Times" w:hAnsi="Times" w:cs="Times"/>
          <w:color w:val="9A9A9A"/>
          <w:sz w:val="22"/>
          <w:szCs w:val="22"/>
        </w:rPr>
        <w:t xml:space="preserve"> </w:t>
      </w:r>
      <w:r w:rsidR="002A12DB">
        <w:rPr>
          <w:rFonts w:ascii="Gill Sans Light" w:hAnsi="Gill Sans Light" w:cs="Gill Sans Light"/>
          <w:sz w:val="20"/>
          <w:szCs w:val="20"/>
          <w:lang w:eastAsia="fr-FR"/>
        </w:rPr>
        <w:t xml:space="preserve">une demande de paiement est adressée au Client </w:t>
      </w:r>
      <w:r w:rsidR="002A12DB" w:rsidRPr="005E6D14">
        <w:rPr>
          <w:rFonts w:ascii="Gill Sans Light" w:hAnsi="Gill Sans Light" w:cs="Gill Sans Light"/>
          <w:sz w:val="20"/>
          <w:szCs w:val="20"/>
          <w:lang w:eastAsia="fr-FR"/>
        </w:rPr>
        <w:t>à l'adresse e-mail indiquée dans le formulaire d</w:t>
      </w:r>
      <w:r w:rsidR="002A12DB">
        <w:rPr>
          <w:rFonts w:ascii="Gill Sans Light" w:hAnsi="Gill Sans Light" w:cs="Gill Sans Light"/>
          <w:sz w:val="20"/>
          <w:szCs w:val="20"/>
          <w:lang w:eastAsia="fr-FR"/>
        </w:rPr>
        <w:t>'inscription.</w:t>
      </w:r>
      <w:r w:rsidR="006A7F4D">
        <w:rPr>
          <w:rFonts w:ascii="Gill Sans Light" w:hAnsi="Gill Sans Light" w:cs="Gill Sans Light"/>
          <w:sz w:val="20"/>
          <w:szCs w:val="20"/>
          <w:lang w:eastAsia="fr-FR"/>
        </w:rPr>
        <w:t xml:space="preserve"> L</w:t>
      </w:r>
      <w:r w:rsidRPr="005E6D14">
        <w:rPr>
          <w:rFonts w:ascii="Gill Sans Light" w:hAnsi="Gill Sans Light" w:cs="Gill Sans Light"/>
          <w:sz w:val="20"/>
          <w:szCs w:val="20"/>
          <w:lang w:eastAsia="fr-FR"/>
        </w:rPr>
        <w:t xml:space="preserve">e Client est </w:t>
      </w:r>
      <w:r w:rsidR="006A7F4D">
        <w:rPr>
          <w:rFonts w:ascii="Gill Sans Light" w:hAnsi="Gill Sans Light" w:cs="Gill Sans Light"/>
          <w:sz w:val="20"/>
          <w:szCs w:val="20"/>
          <w:lang w:eastAsia="fr-FR"/>
        </w:rPr>
        <w:t xml:space="preserve">alors </w:t>
      </w:r>
      <w:r w:rsidRPr="005E6D14">
        <w:rPr>
          <w:rFonts w:ascii="Gill Sans Light" w:hAnsi="Gill Sans Light" w:cs="Gill Sans Light"/>
          <w:sz w:val="20"/>
          <w:szCs w:val="20"/>
          <w:lang w:eastAsia="fr-FR"/>
        </w:rPr>
        <w:t>invité à payer par carte bancaire</w:t>
      </w:r>
      <w:r w:rsidR="002A12DB">
        <w:rPr>
          <w:rFonts w:ascii="Gill Sans Light" w:hAnsi="Gill Sans Light" w:cs="Gill Sans Light"/>
          <w:sz w:val="20"/>
          <w:szCs w:val="20"/>
          <w:lang w:eastAsia="fr-FR"/>
        </w:rPr>
        <w:t xml:space="preserve"> sur le </w:t>
      </w:r>
      <w:r w:rsidR="00A253EE">
        <w:rPr>
          <w:rFonts w:ascii="Gill Sans Light" w:hAnsi="Gill Sans Light" w:cs="Gill Sans Light"/>
          <w:sz w:val="20"/>
          <w:szCs w:val="20"/>
          <w:lang w:eastAsia="fr-FR"/>
        </w:rPr>
        <w:t>S</w:t>
      </w:r>
      <w:r w:rsidR="002A12DB">
        <w:rPr>
          <w:rFonts w:ascii="Gill Sans Light" w:hAnsi="Gill Sans Light" w:cs="Gill Sans Light"/>
          <w:sz w:val="20"/>
          <w:szCs w:val="20"/>
          <w:lang w:eastAsia="fr-FR"/>
        </w:rPr>
        <w:t>ite C</w:t>
      </w:r>
      <w:r w:rsidR="006A7F4D">
        <w:rPr>
          <w:rFonts w:ascii="Gill Sans Light" w:hAnsi="Gill Sans Light" w:cs="Gill Sans Light"/>
          <w:sz w:val="20"/>
          <w:szCs w:val="20"/>
          <w:lang w:eastAsia="fr-FR"/>
        </w:rPr>
        <w:t>ULTURE</w:t>
      </w:r>
      <w:r w:rsidR="006A7F4D" w:rsidRPr="006A7F4D">
        <w:rPr>
          <w:rFonts w:ascii="Gill Sans Light" w:hAnsi="Gill Sans Light" w:cs="Gill Sans Light"/>
          <w:b/>
          <w:sz w:val="20"/>
          <w:szCs w:val="20"/>
          <w:lang w:eastAsia="fr-FR"/>
        </w:rPr>
        <w:t>SECRETS</w:t>
      </w:r>
      <w:r w:rsidR="006A7F4D">
        <w:rPr>
          <w:rFonts w:ascii="Gill Sans Light" w:hAnsi="Gill Sans Light" w:cs="Gill Sans Light"/>
          <w:sz w:val="20"/>
          <w:szCs w:val="20"/>
          <w:lang w:eastAsia="fr-FR"/>
        </w:rPr>
        <w:t xml:space="preserve">. </w:t>
      </w:r>
      <w:r>
        <w:rPr>
          <w:rFonts w:ascii="Gill Sans Light" w:hAnsi="Gill Sans Light" w:cs="Gill Sans Light"/>
          <w:sz w:val="20"/>
          <w:szCs w:val="20"/>
          <w:lang w:eastAsia="fr-FR"/>
        </w:rPr>
        <w:t xml:space="preserve"> </w:t>
      </w:r>
    </w:p>
    <w:p w14:paraId="384BCE6D" w14:textId="77292DDC" w:rsidR="004316E0" w:rsidRPr="006A7F4D" w:rsidRDefault="004316E0" w:rsidP="006A7F4D">
      <w:pPr>
        <w:spacing w:after="120"/>
        <w:jc w:val="both"/>
        <w:rPr>
          <w:rFonts w:ascii="Gill Sans Light" w:hAnsi="Gill Sans Light" w:cs="Gill Sans Light"/>
          <w:sz w:val="20"/>
          <w:szCs w:val="20"/>
          <w:lang w:eastAsia="fr-FR"/>
        </w:rPr>
      </w:pPr>
      <w:r w:rsidRPr="006A7F4D">
        <w:rPr>
          <w:rFonts w:ascii="Gill Sans Light" w:hAnsi="Gill Sans Light" w:cs="Gill Sans Light"/>
          <w:sz w:val="20"/>
          <w:szCs w:val="20"/>
          <w:lang w:eastAsia="fr-FR"/>
        </w:rPr>
        <w:t>Dès que le paiement est validé par CULTURE</w:t>
      </w:r>
      <w:r w:rsidRPr="006A7F4D">
        <w:rPr>
          <w:rFonts w:ascii="Gill Sans Light" w:hAnsi="Gill Sans Light" w:cs="Gill Sans Light"/>
          <w:b/>
          <w:sz w:val="20"/>
          <w:szCs w:val="20"/>
          <w:lang w:eastAsia="fr-FR"/>
        </w:rPr>
        <w:t>SECRETS</w:t>
      </w:r>
      <w:r w:rsidRPr="006A7F4D">
        <w:rPr>
          <w:rFonts w:ascii="Gill Sans Light" w:hAnsi="Gill Sans Light" w:cs="Gill Sans Light"/>
          <w:sz w:val="20"/>
          <w:szCs w:val="20"/>
          <w:lang w:eastAsia="fr-FR"/>
        </w:rPr>
        <w:t>,</w:t>
      </w:r>
      <w:r w:rsidR="006A7F4D">
        <w:rPr>
          <w:rFonts w:ascii="Gill Sans Light" w:hAnsi="Gill Sans Light" w:cs="Gill Sans Light"/>
          <w:sz w:val="20"/>
          <w:szCs w:val="20"/>
          <w:lang w:eastAsia="fr-FR"/>
        </w:rPr>
        <w:t xml:space="preserve"> un e-mail de confirmation de son inscription</w:t>
      </w:r>
      <w:r w:rsidRPr="006A7F4D">
        <w:rPr>
          <w:rFonts w:ascii="Gill Sans Light" w:hAnsi="Gill Sans Light" w:cs="Gill Sans Light"/>
          <w:sz w:val="20"/>
          <w:szCs w:val="20"/>
          <w:lang w:eastAsia="fr-FR"/>
        </w:rPr>
        <w:t xml:space="preserve"> </w:t>
      </w:r>
      <w:r w:rsidR="006A7F4D">
        <w:rPr>
          <w:rFonts w:ascii="Gill Sans Light" w:hAnsi="Gill Sans Light" w:cs="Gill Sans Light"/>
          <w:sz w:val="20"/>
          <w:szCs w:val="20"/>
          <w:lang w:eastAsia="fr-FR"/>
        </w:rPr>
        <w:t xml:space="preserve">et de la création du compte </w:t>
      </w:r>
      <w:r w:rsidRPr="006A7F4D">
        <w:rPr>
          <w:rFonts w:ascii="Gill Sans Light" w:hAnsi="Gill Sans Light" w:cs="Gill Sans Light"/>
          <w:sz w:val="20"/>
          <w:szCs w:val="20"/>
          <w:lang w:eastAsia="fr-FR"/>
        </w:rPr>
        <w:t xml:space="preserve">lui est directement adressé </w:t>
      </w:r>
      <w:r w:rsidR="006A7F4D">
        <w:rPr>
          <w:rFonts w:ascii="Gill Sans Light" w:hAnsi="Gill Sans Light" w:cs="Gill Sans Light"/>
          <w:sz w:val="20"/>
          <w:szCs w:val="20"/>
          <w:lang w:eastAsia="fr-FR"/>
        </w:rPr>
        <w:t>accompagné du code d’accès qui lui servira de mot de passe pour se connecter sur l’</w:t>
      </w:r>
      <w:r w:rsidR="00A253EE">
        <w:rPr>
          <w:rFonts w:ascii="Gill Sans Light" w:hAnsi="Gill Sans Light" w:cs="Gill Sans Light"/>
          <w:sz w:val="20"/>
          <w:szCs w:val="20"/>
          <w:lang w:eastAsia="fr-FR"/>
        </w:rPr>
        <w:t>A</w:t>
      </w:r>
      <w:r w:rsidR="006A7F4D">
        <w:rPr>
          <w:rFonts w:ascii="Gill Sans Light" w:hAnsi="Gill Sans Light" w:cs="Gill Sans Light"/>
          <w:sz w:val="20"/>
          <w:szCs w:val="20"/>
          <w:lang w:eastAsia="fr-FR"/>
        </w:rPr>
        <w:t>pplication.</w:t>
      </w:r>
      <w:r w:rsidRPr="006A7F4D">
        <w:rPr>
          <w:rFonts w:ascii="Gill Sans Light" w:hAnsi="Gill Sans Light" w:cs="Gill Sans Light"/>
          <w:sz w:val="20"/>
          <w:szCs w:val="20"/>
          <w:lang w:eastAsia="fr-FR"/>
        </w:rPr>
        <w:t xml:space="preserve"> </w:t>
      </w:r>
    </w:p>
    <w:p w14:paraId="3D717C54" w14:textId="01D141FE" w:rsidR="004316E0" w:rsidRPr="005E6D14" w:rsidRDefault="004316E0" w:rsidP="004316E0">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C’est à ce stade d’avancement que le Client rejoint le </w:t>
      </w:r>
      <w:r w:rsidR="00CF6788">
        <w:rPr>
          <w:rFonts w:ascii="Gill Sans Light" w:hAnsi="Gill Sans Light" w:cs="Gill Sans Light"/>
          <w:sz w:val="20"/>
          <w:szCs w:val="20"/>
          <w:lang w:eastAsia="fr-FR"/>
        </w:rPr>
        <w:t>C</w:t>
      </w:r>
      <w:r w:rsidRPr="005E6D14">
        <w:rPr>
          <w:rFonts w:ascii="Gill Sans Light" w:hAnsi="Gill Sans Light" w:cs="Gill Sans Light"/>
          <w:sz w:val="20"/>
          <w:szCs w:val="20"/>
          <w:lang w:eastAsia="fr-FR"/>
        </w:rPr>
        <w:t>ercle CULTURE</w:t>
      </w:r>
      <w:r w:rsidRPr="005E6D14">
        <w:rPr>
          <w:rFonts w:ascii="Gill Sans Light" w:hAnsi="Gill Sans Light" w:cs="Gill Sans Light"/>
          <w:b/>
          <w:sz w:val="20"/>
          <w:szCs w:val="20"/>
          <w:lang w:eastAsia="fr-FR"/>
        </w:rPr>
        <w:t>SECRETS</w:t>
      </w:r>
      <w:r w:rsidR="006A7F4D">
        <w:rPr>
          <w:rFonts w:ascii="Gill Sans Light" w:hAnsi="Gill Sans Light" w:cs="Gill Sans Light"/>
          <w:sz w:val="20"/>
          <w:szCs w:val="20"/>
          <w:lang w:eastAsia="fr-FR"/>
        </w:rPr>
        <w:t xml:space="preserve"> </w:t>
      </w:r>
      <w:commentRangeStart w:id="18"/>
      <w:r w:rsidR="006A7F4D">
        <w:rPr>
          <w:rFonts w:ascii="Gill Sans Light" w:hAnsi="Gill Sans Light" w:cs="Gill Sans Light"/>
          <w:sz w:val="20"/>
          <w:szCs w:val="20"/>
          <w:lang w:eastAsia="fr-FR"/>
        </w:rPr>
        <w:t>à part entière</w:t>
      </w:r>
      <w:commentRangeEnd w:id="18"/>
      <w:r w:rsidR="0060651C">
        <w:rPr>
          <w:rStyle w:val="CommentReference"/>
        </w:rPr>
        <w:commentReference w:id="18"/>
      </w:r>
      <w:r w:rsidR="006A7F4D">
        <w:rPr>
          <w:rFonts w:ascii="Gill Sans Light" w:hAnsi="Gill Sans Light" w:cs="Gill Sans Light"/>
          <w:sz w:val="20"/>
          <w:szCs w:val="20"/>
          <w:lang w:eastAsia="fr-FR"/>
        </w:rPr>
        <w:t>.</w:t>
      </w:r>
    </w:p>
    <w:p w14:paraId="15CF80FD" w14:textId="068ECE10" w:rsidR="00073FA8" w:rsidRDefault="00073FA8" w:rsidP="00BC15E5">
      <w:pPr>
        <w:spacing w:after="120"/>
        <w:jc w:val="both"/>
        <w:rPr>
          <w:rFonts w:ascii="Gill Sans Light" w:hAnsi="Gill Sans Light" w:cs="Gill Sans Light"/>
          <w:sz w:val="20"/>
          <w:szCs w:val="20"/>
          <w:lang w:eastAsia="fr-FR"/>
        </w:rPr>
      </w:pPr>
    </w:p>
    <w:p w14:paraId="528B6160" w14:textId="0970672B" w:rsidR="00073FA8" w:rsidRPr="00E931D6" w:rsidRDefault="0076081E" w:rsidP="00BC15E5">
      <w:pPr>
        <w:spacing w:after="120"/>
        <w:jc w:val="both"/>
        <w:rPr>
          <w:rFonts w:ascii="Gill Sans Light" w:eastAsiaTheme="majorEastAsia" w:hAnsi="Gill Sans Light" w:cs="Gill Sans Light"/>
          <w:b/>
          <w:bCs/>
          <w:sz w:val="20"/>
          <w:szCs w:val="20"/>
          <w:lang w:eastAsia="fr-FR"/>
        </w:rPr>
      </w:pPr>
      <w:r w:rsidRPr="0076081E">
        <w:rPr>
          <w:rFonts w:ascii="Gill Sans Light" w:eastAsiaTheme="majorEastAsia" w:hAnsi="Gill Sans Light" w:cs="Gill Sans Light"/>
          <w:b/>
          <w:bCs/>
          <w:sz w:val="20"/>
          <w:szCs w:val="20"/>
          <w:lang w:eastAsia="fr-FR"/>
        </w:rPr>
        <w:t xml:space="preserve">ARTICLE 5 – MODALITÉS DE CONNEXION </w:t>
      </w:r>
    </w:p>
    <w:p w14:paraId="01985EB7" w14:textId="53BB9ECC" w:rsidR="00457645" w:rsidRDefault="00715554" w:rsidP="00BC15E5">
      <w:pPr>
        <w:spacing w:after="120"/>
        <w:jc w:val="both"/>
        <w:rPr>
          <w:rFonts w:ascii="Gill Sans Light" w:hAnsi="Gill Sans Light" w:cs="Gill Sans Light"/>
          <w:sz w:val="20"/>
          <w:szCs w:val="20"/>
          <w:lang w:eastAsia="fr-FR"/>
        </w:rPr>
      </w:pPr>
      <w:r>
        <w:rPr>
          <w:rFonts w:ascii="Gill Sans Light" w:hAnsi="Gill Sans Light" w:cs="Gill Sans Light"/>
          <w:sz w:val="20"/>
          <w:szCs w:val="20"/>
          <w:lang w:eastAsia="fr-FR"/>
        </w:rPr>
        <w:t>Chaque membre du C</w:t>
      </w:r>
      <w:r w:rsidR="00457645">
        <w:rPr>
          <w:rFonts w:ascii="Gill Sans Light" w:hAnsi="Gill Sans Light" w:cs="Gill Sans Light"/>
          <w:sz w:val="20"/>
          <w:szCs w:val="20"/>
          <w:lang w:eastAsia="fr-FR"/>
        </w:rPr>
        <w:t xml:space="preserve">ercle </w:t>
      </w:r>
      <w:commentRangeStart w:id="19"/>
      <w:proofErr w:type="spellStart"/>
      <w:r w:rsidR="00457645">
        <w:rPr>
          <w:rFonts w:ascii="Gill Sans Light" w:hAnsi="Gill Sans Light" w:cs="Gill Sans Light"/>
          <w:sz w:val="20"/>
          <w:szCs w:val="20"/>
          <w:lang w:eastAsia="fr-FR"/>
        </w:rPr>
        <w:t>CultureSecrets</w:t>
      </w:r>
      <w:commentRangeEnd w:id="19"/>
      <w:proofErr w:type="spellEnd"/>
      <w:r w:rsidR="0060651C">
        <w:rPr>
          <w:rStyle w:val="CommentReference"/>
        </w:rPr>
        <w:commentReference w:id="19"/>
      </w:r>
      <w:r w:rsidR="00457645">
        <w:rPr>
          <w:rFonts w:ascii="Gill Sans Light" w:hAnsi="Gill Sans Light" w:cs="Gill Sans Light"/>
          <w:sz w:val="20"/>
          <w:szCs w:val="20"/>
          <w:lang w:eastAsia="fr-FR"/>
        </w:rPr>
        <w:t xml:space="preserve"> </w:t>
      </w:r>
      <w:r>
        <w:rPr>
          <w:rFonts w:ascii="Gill Sans Light" w:hAnsi="Gill Sans Light" w:cs="Gill Sans Light"/>
          <w:sz w:val="20"/>
          <w:szCs w:val="20"/>
          <w:lang w:eastAsia="fr-FR"/>
        </w:rPr>
        <w:t xml:space="preserve">reçoit par mail un mot de passe à l’adresse mail qu’il aura communiqué dans le formulaire d’adhésion. Cette même adresse mail lui sert d’identifiant de connexion. </w:t>
      </w:r>
    </w:p>
    <w:p w14:paraId="5FC7CA01" w14:textId="6F6530F5" w:rsidR="00715554" w:rsidRDefault="00715554" w:rsidP="00BC15E5">
      <w:pPr>
        <w:spacing w:after="120"/>
        <w:jc w:val="both"/>
        <w:rPr>
          <w:rFonts w:ascii="Gill Sans Light" w:hAnsi="Gill Sans Light" w:cs="Gill Sans Light"/>
          <w:sz w:val="20"/>
          <w:szCs w:val="20"/>
          <w:lang w:eastAsia="fr-FR"/>
        </w:rPr>
      </w:pPr>
      <w:commentRangeStart w:id="20"/>
      <w:r>
        <w:rPr>
          <w:rFonts w:ascii="Gill Sans Light" w:hAnsi="Gill Sans Light" w:cs="Gill Sans Light"/>
          <w:sz w:val="20"/>
          <w:szCs w:val="20"/>
          <w:lang w:eastAsia="fr-FR"/>
        </w:rPr>
        <w:t xml:space="preserve">Si le </w:t>
      </w:r>
      <w:r w:rsidR="00A253EE">
        <w:rPr>
          <w:rFonts w:ascii="Gill Sans Light" w:hAnsi="Gill Sans Light" w:cs="Gill Sans Light"/>
          <w:sz w:val="20"/>
          <w:szCs w:val="20"/>
          <w:lang w:eastAsia="fr-FR"/>
        </w:rPr>
        <w:t>C</w:t>
      </w:r>
      <w:r>
        <w:rPr>
          <w:rFonts w:ascii="Gill Sans Light" w:hAnsi="Gill Sans Light" w:cs="Gill Sans Light"/>
          <w:sz w:val="20"/>
          <w:szCs w:val="20"/>
          <w:lang w:eastAsia="fr-FR"/>
        </w:rPr>
        <w:t>lient dispose déjà d’un compte sur l’</w:t>
      </w:r>
      <w:r w:rsidR="00A253EE">
        <w:rPr>
          <w:rFonts w:ascii="Gill Sans Light" w:hAnsi="Gill Sans Light" w:cs="Gill Sans Light"/>
          <w:sz w:val="20"/>
          <w:szCs w:val="20"/>
          <w:lang w:eastAsia="fr-FR"/>
        </w:rPr>
        <w:t>A</w:t>
      </w:r>
      <w:r>
        <w:rPr>
          <w:rFonts w:ascii="Gill Sans Light" w:hAnsi="Gill Sans Light" w:cs="Gill Sans Light"/>
          <w:sz w:val="20"/>
          <w:szCs w:val="20"/>
          <w:lang w:eastAsia="fr-FR"/>
        </w:rPr>
        <w:t>pplication la connexion se fait automatiquement.</w:t>
      </w:r>
      <w:commentRangeEnd w:id="20"/>
      <w:r w:rsidR="00E23301">
        <w:rPr>
          <w:rStyle w:val="CommentReference"/>
        </w:rPr>
        <w:commentReference w:id="20"/>
      </w:r>
    </w:p>
    <w:p w14:paraId="18A5091D" w14:textId="13E6CA1C" w:rsidR="0033618B" w:rsidRPr="005E6D14" w:rsidRDefault="0033618B"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A tout moment, le Client peut se connecter à son espace "Mon Compte" à l'aide de ses identifiant</w:t>
      </w:r>
      <w:r w:rsidR="004765D6">
        <w:rPr>
          <w:rFonts w:ascii="Gill Sans Light" w:hAnsi="Gill Sans Light" w:cs="Gill Sans Light"/>
          <w:sz w:val="20"/>
          <w:szCs w:val="20"/>
          <w:lang w:eastAsia="fr-FR"/>
        </w:rPr>
        <w:t>s</w:t>
      </w:r>
      <w:r w:rsidRPr="005E6D14">
        <w:rPr>
          <w:rFonts w:ascii="Gill Sans Light" w:hAnsi="Gill Sans Light" w:cs="Gill Sans Light"/>
          <w:sz w:val="20"/>
          <w:szCs w:val="20"/>
          <w:lang w:eastAsia="fr-FR"/>
        </w:rPr>
        <w:t xml:space="preserve"> et </w:t>
      </w:r>
      <w:r w:rsidR="004677CE" w:rsidRPr="005E6D14">
        <w:rPr>
          <w:rFonts w:ascii="Gill Sans Light" w:hAnsi="Gill Sans Light" w:cs="Gill Sans Light"/>
          <w:sz w:val="20"/>
          <w:szCs w:val="20"/>
          <w:lang w:eastAsia="fr-FR"/>
        </w:rPr>
        <w:t xml:space="preserve">changer son </w:t>
      </w:r>
      <w:r w:rsidRPr="005E6D14">
        <w:rPr>
          <w:rFonts w:ascii="Gill Sans Light" w:hAnsi="Gill Sans Light" w:cs="Gill Sans Light"/>
          <w:sz w:val="20"/>
          <w:szCs w:val="20"/>
          <w:lang w:eastAsia="fr-FR"/>
        </w:rPr>
        <w:t>mot de passe</w:t>
      </w:r>
      <w:r w:rsidR="00021F0D" w:rsidRPr="005E6D14">
        <w:rPr>
          <w:rFonts w:ascii="Gill Sans Light" w:hAnsi="Gill Sans Light" w:cs="Gill Sans Light"/>
          <w:sz w:val="20"/>
          <w:szCs w:val="20"/>
          <w:lang w:eastAsia="fr-FR"/>
        </w:rPr>
        <w:t xml:space="preserve"> </w:t>
      </w:r>
      <w:commentRangeStart w:id="21"/>
      <w:r w:rsidR="00021F0D" w:rsidRPr="005E6D14">
        <w:rPr>
          <w:rFonts w:ascii="Gill Sans Light" w:hAnsi="Gill Sans Light" w:cs="Gill Sans Light"/>
          <w:sz w:val="20"/>
          <w:szCs w:val="20"/>
          <w:lang w:eastAsia="fr-FR"/>
        </w:rPr>
        <w:t>voire même se déconnecter</w:t>
      </w:r>
      <w:commentRangeEnd w:id="21"/>
      <w:r w:rsidR="004802BD">
        <w:rPr>
          <w:rStyle w:val="CommentReference"/>
        </w:rPr>
        <w:commentReference w:id="21"/>
      </w:r>
      <w:r w:rsidR="00021F0D" w:rsidRPr="005E6D14">
        <w:rPr>
          <w:rFonts w:ascii="Gill Sans Light" w:hAnsi="Gill Sans Light" w:cs="Gill Sans Light"/>
          <w:sz w:val="20"/>
          <w:szCs w:val="20"/>
          <w:lang w:eastAsia="fr-FR"/>
        </w:rPr>
        <w:t xml:space="preserve">. </w:t>
      </w:r>
    </w:p>
    <w:p w14:paraId="18392A28" w14:textId="12C3E800" w:rsidR="00B0391C" w:rsidRPr="005E6D14" w:rsidRDefault="00E931D6" w:rsidP="00BC15E5">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ARTICLE 6</w:t>
      </w:r>
      <w:r w:rsidR="00B0391C" w:rsidRPr="005E6D14">
        <w:rPr>
          <w:rFonts w:ascii="Gill Sans Light" w:hAnsi="Gill Sans Light" w:cs="Gill Sans Light"/>
          <w:color w:val="auto"/>
          <w:sz w:val="20"/>
          <w:szCs w:val="20"/>
          <w:lang w:eastAsia="fr-FR"/>
        </w:rPr>
        <w:t xml:space="preserve"> - </w:t>
      </w:r>
      <w:r w:rsidR="007B4C59" w:rsidRPr="005E6D14">
        <w:rPr>
          <w:rFonts w:ascii="Gill Sans Light" w:hAnsi="Gill Sans Light" w:cs="Gill Sans Light"/>
          <w:color w:val="auto"/>
          <w:sz w:val="20"/>
          <w:szCs w:val="20"/>
          <w:lang w:eastAsia="fr-FR"/>
        </w:rPr>
        <w:t>MODALITÉS DE RÉSERVATION</w:t>
      </w:r>
      <w:r w:rsidR="00B0391C" w:rsidRPr="005E6D14">
        <w:rPr>
          <w:rFonts w:ascii="Gill Sans Light" w:hAnsi="Gill Sans Light" w:cs="Gill Sans Light"/>
          <w:color w:val="auto"/>
          <w:sz w:val="20"/>
          <w:szCs w:val="20"/>
          <w:lang w:eastAsia="fr-FR"/>
        </w:rPr>
        <w:t xml:space="preserve"> — </w:t>
      </w:r>
    </w:p>
    <w:p w14:paraId="6412EF49" w14:textId="43AD39B1" w:rsidR="00B0391C" w:rsidRPr="005E6D14" w:rsidRDefault="00311981"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Le Client</w:t>
      </w:r>
      <w:r w:rsidR="00B0391C" w:rsidRPr="005E6D14">
        <w:rPr>
          <w:rFonts w:ascii="Gill Sans Light" w:hAnsi="Gill Sans Light" w:cs="Gill Sans Light"/>
          <w:sz w:val="20"/>
          <w:szCs w:val="20"/>
          <w:lang w:eastAsia="fr-FR"/>
        </w:rPr>
        <w:t xml:space="preserve"> peut commander les prestations proposées sur l</w:t>
      </w:r>
      <w:r w:rsidR="007B4C59" w:rsidRPr="005E6D14">
        <w:rPr>
          <w:rFonts w:ascii="Gill Sans Light" w:hAnsi="Gill Sans Light" w:cs="Gill Sans Light"/>
          <w:sz w:val="20"/>
          <w:szCs w:val="20"/>
          <w:lang w:eastAsia="fr-FR"/>
        </w:rPr>
        <w:t>’Application</w:t>
      </w:r>
      <w:r w:rsidR="00B0391C" w:rsidRPr="005E6D14">
        <w:rPr>
          <w:rFonts w:ascii="Gill Sans Light" w:hAnsi="Gill Sans Light" w:cs="Gill Sans Light"/>
          <w:sz w:val="20"/>
          <w:szCs w:val="20"/>
          <w:lang w:eastAsia="fr-FR"/>
        </w:rPr>
        <w:t xml:space="preserve"> directement </w:t>
      </w:r>
      <w:r w:rsidR="007B4C59" w:rsidRPr="005E6D14">
        <w:rPr>
          <w:rFonts w:ascii="Gill Sans Light" w:hAnsi="Gill Sans Light" w:cs="Gill Sans Light"/>
          <w:sz w:val="20"/>
          <w:szCs w:val="20"/>
          <w:lang w:eastAsia="fr-FR"/>
        </w:rPr>
        <w:t xml:space="preserve">via son Smartphone ou sa tablette numérique compatible </w:t>
      </w:r>
      <w:r w:rsidR="00B0391C" w:rsidRPr="005E6D14">
        <w:rPr>
          <w:rFonts w:ascii="Gill Sans Light" w:hAnsi="Gill Sans Light" w:cs="Gill Sans Light"/>
          <w:sz w:val="20"/>
          <w:szCs w:val="20"/>
          <w:lang w:eastAsia="fr-FR"/>
        </w:rPr>
        <w:t>après avoir validé les présentes conditions générales de vente.</w:t>
      </w:r>
    </w:p>
    <w:p w14:paraId="25854BDA" w14:textId="1814092A" w:rsidR="0033618B" w:rsidRPr="005E6D14" w:rsidRDefault="00021F0D"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Afin de procéder à la </w:t>
      </w:r>
      <w:r w:rsidR="00B56C53">
        <w:rPr>
          <w:rFonts w:ascii="Gill Sans Light" w:hAnsi="Gill Sans Light" w:cs="Gill Sans Light"/>
          <w:sz w:val="20"/>
          <w:szCs w:val="20"/>
          <w:lang w:eastAsia="fr-FR"/>
        </w:rPr>
        <w:t>R</w:t>
      </w:r>
      <w:r w:rsidRPr="005E6D14">
        <w:rPr>
          <w:rFonts w:ascii="Gill Sans Light" w:hAnsi="Gill Sans Light" w:cs="Gill Sans Light"/>
          <w:sz w:val="20"/>
          <w:szCs w:val="20"/>
          <w:lang w:eastAsia="fr-FR"/>
        </w:rPr>
        <w:t>éservation :</w:t>
      </w:r>
    </w:p>
    <w:p w14:paraId="36646D7C" w14:textId="77777777" w:rsidR="00275C20" w:rsidRPr="005E6D14" w:rsidRDefault="00275C20" w:rsidP="00BC15E5">
      <w:pPr>
        <w:spacing w:after="120"/>
        <w:jc w:val="both"/>
        <w:rPr>
          <w:rFonts w:ascii="Gill Sans Light" w:hAnsi="Gill Sans Light" w:cs="Gill Sans Light"/>
          <w:sz w:val="20"/>
          <w:szCs w:val="20"/>
          <w:lang w:eastAsia="fr-FR"/>
        </w:rPr>
      </w:pPr>
    </w:p>
    <w:p w14:paraId="47DB8803" w14:textId="28AFAFD9" w:rsidR="00275C20" w:rsidRPr="005E6D14" w:rsidRDefault="00275C20" w:rsidP="00BC15E5">
      <w:pPr>
        <w:pStyle w:val="ListParagraph"/>
        <w:numPr>
          <w:ilvl w:val="0"/>
          <w:numId w:val="12"/>
        </w:num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Le Client est invité à sélectionner l'Evénement, la date, et le nombre de places souhaitées parmi le catalogue d'Evénements proposés sur l’Application. </w:t>
      </w:r>
    </w:p>
    <w:p w14:paraId="63E77401" w14:textId="77777777" w:rsidR="00275C20" w:rsidRPr="005E6D14" w:rsidRDefault="00275C20" w:rsidP="00BC15E5">
      <w:pPr>
        <w:pStyle w:val="ListParagraph"/>
        <w:spacing w:after="120"/>
        <w:jc w:val="both"/>
        <w:rPr>
          <w:rFonts w:ascii="Gill Sans Light" w:hAnsi="Gill Sans Light" w:cs="Gill Sans Light"/>
          <w:sz w:val="20"/>
          <w:szCs w:val="20"/>
          <w:lang w:eastAsia="fr-FR"/>
        </w:rPr>
      </w:pPr>
    </w:p>
    <w:p w14:paraId="4BFDB527" w14:textId="719C6EB3" w:rsidR="00275C20" w:rsidRPr="005E6D14" w:rsidRDefault="00275C20" w:rsidP="00BC15E5">
      <w:pPr>
        <w:pStyle w:val="ListParagraph"/>
        <w:numPr>
          <w:ilvl w:val="0"/>
          <w:numId w:val="12"/>
        </w:num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Après sélection de l'Evènement, de la date et du nombre de places souhaitées, un récapitulatif visualisable sur l’Application permet au Client de vérifier les éléments de sa Réservation en cours. </w:t>
      </w:r>
    </w:p>
    <w:p w14:paraId="152913C0" w14:textId="77777777" w:rsidR="00275C20" w:rsidRPr="005E6D14" w:rsidRDefault="00275C20" w:rsidP="00BC15E5">
      <w:pPr>
        <w:pStyle w:val="ListParagraph"/>
        <w:spacing w:after="120"/>
        <w:jc w:val="both"/>
        <w:rPr>
          <w:rFonts w:ascii="Gill Sans Light" w:hAnsi="Gill Sans Light" w:cs="Gill Sans Light"/>
          <w:sz w:val="20"/>
          <w:szCs w:val="20"/>
          <w:lang w:eastAsia="fr-FR"/>
        </w:rPr>
      </w:pPr>
    </w:p>
    <w:p w14:paraId="49C8CC3E" w14:textId="104701F9" w:rsidR="00275C20" w:rsidRPr="005E6D14" w:rsidRDefault="00275C20" w:rsidP="00BC15E5">
      <w:pPr>
        <w:pStyle w:val="ListParagraph"/>
        <w:numPr>
          <w:ilvl w:val="0"/>
          <w:numId w:val="12"/>
        </w:num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Le Client doit alors contrôler que ces éléments correspondent </w:t>
      </w:r>
      <w:commentRangeStart w:id="22"/>
      <w:r w:rsidRPr="005E6D14">
        <w:rPr>
          <w:rFonts w:ascii="Gill Sans Light" w:hAnsi="Gill Sans Light" w:cs="Gill Sans Light"/>
          <w:sz w:val="20"/>
          <w:szCs w:val="20"/>
          <w:lang w:eastAsia="fr-FR"/>
        </w:rPr>
        <w:t xml:space="preserve">bien </w:t>
      </w:r>
      <w:commentRangeEnd w:id="22"/>
      <w:r w:rsidR="004802BD">
        <w:rPr>
          <w:rStyle w:val="CommentReference"/>
        </w:rPr>
        <w:commentReference w:id="22"/>
      </w:r>
      <w:r w:rsidRPr="005E6D14">
        <w:rPr>
          <w:rFonts w:ascii="Gill Sans Light" w:hAnsi="Gill Sans Light" w:cs="Gill Sans Light"/>
          <w:sz w:val="20"/>
          <w:szCs w:val="20"/>
          <w:lang w:eastAsia="fr-FR"/>
        </w:rPr>
        <w:t xml:space="preserve">à son choix. </w:t>
      </w:r>
    </w:p>
    <w:p w14:paraId="24EF53E3" w14:textId="77777777" w:rsidR="00275C20" w:rsidRPr="005E6D14" w:rsidRDefault="00275C20" w:rsidP="00BC15E5">
      <w:pPr>
        <w:pStyle w:val="ListParagraph"/>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Ce récapitulatif n'est émis qu'à titre indicatif et n'entraîne pas la Réservation définitive des Billets à ce stade de la commande. </w:t>
      </w:r>
    </w:p>
    <w:p w14:paraId="0C3CBEC8" w14:textId="77777777" w:rsidR="00275C20" w:rsidRPr="005E6D14" w:rsidRDefault="00275C20" w:rsidP="00BC15E5">
      <w:pPr>
        <w:pStyle w:val="ListParagraph"/>
        <w:spacing w:after="120"/>
        <w:jc w:val="both"/>
        <w:rPr>
          <w:rFonts w:ascii="Gill Sans Light" w:hAnsi="Gill Sans Light" w:cs="Gill Sans Light"/>
          <w:sz w:val="20"/>
          <w:szCs w:val="20"/>
          <w:lang w:eastAsia="fr-FR"/>
        </w:rPr>
      </w:pPr>
    </w:p>
    <w:p w14:paraId="5751FF6F" w14:textId="77777777" w:rsidR="0079306A" w:rsidRPr="005E6D14" w:rsidRDefault="00275C20" w:rsidP="00BC15E5">
      <w:pPr>
        <w:pStyle w:val="ListParagraph"/>
        <w:numPr>
          <w:ilvl w:val="0"/>
          <w:numId w:val="12"/>
        </w:num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Une fois que le Client valide le récapitulatif de </w:t>
      </w:r>
      <w:r w:rsidR="0079306A" w:rsidRPr="005E6D14">
        <w:rPr>
          <w:rFonts w:ascii="Gill Sans Light" w:hAnsi="Gill Sans Light" w:cs="Gill Sans Light"/>
          <w:sz w:val="20"/>
          <w:szCs w:val="20"/>
          <w:lang w:eastAsia="fr-FR"/>
        </w:rPr>
        <w:t>sa</w:t>
      </w:r>
      <w:r w:rsidRPr="005E6D14">
        <w:rPr>
          <w:rFonts w:ascii="Gill Sans Light" w:hAnsi="Gill Sans Light" w:cs="Gill Sans Light"/>
          <w:sz w:val="20"/>
          <w:szCs w:val="20"/>
          <w:lang w:eastAsia="fr-FR"/>
        </w:rPr>
        <w:t xml:space="preserve"> sélection: </w:t>
      </w:r>
    </w:p>
    <w:p w14:paraId="74DF3102" w14:textId="77777777" w:rsidR="0079306A" w:rsidRPr="005E6D14" w:rsidRDefault="0079306A" w:rsidP="00BC15E5">
      <w:pPr>
        <w:pStyle w:val="ListParagraph"/>
        <w:spacing w:after="120"/>
        <w:jc w:val="both"/>
        <w:rPr>
          <w:rFonts w:ascii="Gill Sans Light" w:hAnsi="Gill Sans Light" w:cs="Gill Sans Light"/>
          <w:sz w:val="20"/>
          <w:szCs w:val="20"/>
          <w:lang w:eastAsia="fr-FR"/>
        </w:rPr>
      </w:pPr>
    </w:p>
    <w:p w14:paraId="5EEDF6AB" w14:textId="77777777" w:rsidR="0079306A" w:rsidRPr="005E6D14" w:rsidRDefault="00275C20" w:rsidP="00BC15E5">
      <w:pPr>
        <w:pStyle w:val="ListParagraph"/>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(i) </w:t>
      </w:r>
      <w:r w:rsidR="0079306A" w:rsidRPr="005E6D14">
        <w:rPr>
          <w:rFonts w:ascii="Gill Sans Light" w:hAnsi="Gill Sans Light" w:cs="Gill Sans Light"/>
          <w:sz w:val="20"/>
          <w:szCs w:val="20"/>
          <w:lang w:eastAsia="fr-FR"/>
        </w:rPr>
        <w:t>le Client est</w:t>
      </w:r>
      <w:r w:rsidRPr="005E6D14">
        <w:rPr>
          <w:rFonts w:ascii="Gill Sans Light" w:hAnsi="Gill Sans Light" w:cs="Gill Sans Light"/>
          <w:sz w:val="20"/>
          <w:szCs w:val="20"/>
          <w:lang w:eastAsia="fr-FR"/>
        </w:rPr>
        <w:t xml:space="preserve"> invité à prendre connaissance et à accepter les présentes CGV et toute condition particulière de vente applicable le cas échéant à l'Evénement. Si tel est le cas, lesdites conditions particulières sont précisées sur la fiche descriptive de l'Evénement. </w:t>
      </w:r>
      <w:r w:rsidR="0079306A" w:rsidRPr="005E6D14">
        <w:rPr>
          <w:rFonts w:ascii="Gill Sans Light" w:hAnsi="Gill Sans Light" w:cs="Gill Sans Light"/>
          <w:sz w:val="20"/>
          <w:szCs w:val="20"/>
          <w:lang w:eastAsia="fr-FR"/>
        </w:rPr>
        <w:t xml:space="preserve">Le Client </w:t>
      </w:r>
      <w:r w:rsidRPr="005E6D14">
        <w:rPr>
          <w:rFonts w:ascii="Gill Sans Light" w:hAnsi="Gill Sans Light" w:cs="Gill Sans Light"/>
          <w:sz w:val="20"/>
          <w:szCs w:val="20"/>
          <w:lang w:eastAsia="fr-FR"/>
        </w:rPr>
        <w:t>d</w:t>
      </w:r>
      <w:r w:rsidR="0079306A" w:rsidRPr="005E6D14">
        <w:rPr>
          <w:rFonts w:ascii="Gill Sans Light" w:hAnsi="Gill Sans Light" w:cs="Gill Sans Light"/>
          <w:sz w:val="20"/>
          <w:szCs w:val="20"/>
          <w:lang w:eastAsia="fr-FR"/>
        </w:rPr>
        <w:t>oit</w:t>
      </w:r>
      <w:r w:rsidRPr="005E6D14">
        <w:rPr>
          <w:rFonts w:ascii="Gill Sans Light" w:hAnsi="Gill Sans Light" w:cs="Gill Sans Light"/>
          <w:sz w:val="20"/>
          <w:szCs w:val="20"/>
          <w:lang w:eastAsia="fr-FR"/>
        </w:rPr>
        <w:t xml:space="preserve"> donc bien lire le descriptif de l</w:t>
      </w:r>
      <w:r w:rsidR="0079306A" w:rsidRPr="005E6D14">
        <w:rPr>
          <w:rFonts w:ascii="Gill Sans Light" w:hAnsi="Gill Sans Light" w:cs="Gill Sans Light"/>
          <w:sz w:val="20"/>
          <w:szCs w:val="20"/>
          <w:lang w:eastAsia="fr-FR"/>
        </w:rPr>
        <w:t xml:space="preserve">'Evénement afin de vérifier qu’il </w:t>
      </w:r>
      <w:r w:rsidRPr="005E6D14">
        <w:rPr>
          <w:rFonts w:ascii="Gill Sans Light" w:hAnsi="Gill Sans Light" w:cs="Gill Sans Light"/>
          <w:sz w:val="20"/>
          <w:szCs w:val="20"/>
          <w:lang w:eastAsia="fr-FR"/>
        </w:rPr>
        <w:t xml:space="preserve">accepte également les conditions particulières qui s'y rattachent avant de valider définitivement </w:t>
      </w:r>
      <w:r w:rsidR="0079306A" w:rsidRPr="005E6D14">
        <w:rPr>
          <w:rFonts w:ascii="Gill Sans Light" w:hAnsi="Gill Sans Light" w:cs="Gill Sans Light"/>
          <w:sz w:val="20"/>
          <w:szCs w:val="20"/>
          <w:lang w:eastAsia="fr-FR"/>
        </w:rPr>
        <w:t>sa</w:t>
      </w:r>
      <w:r w:rsidRPr="005E6D14">
        <w:rPr>
          <w:rFonts w:ascii="Gill Sans Light" w:hAnsi="Gill Sans Light" w:cs="Gill Sans Light"/>
          <w:sz w:val="20"/>
          <w:szCs w:val="20"/>
          <w:lang w:eastAsia="fr-FR"/>
        </w:rPr>
        <w:t xml:space="preserve"> commande; </w:t>
      </w:r>
    </w:p>
    <w:p w14:paraId="7031030E" w14:textId="77777777" w:rsidR="0079306A" w:rsidRPr="005E6D14" w:rsidRDefault="0079306A" w:rsidP="00BC15E5">
      <w:pPr>
        <w:pStyle w:val="ListParagraph"/>
        <w:spacing w:after="120"/>
        <w:jc w:val="both"/>
        <w:rPr>
          <w:rFonts w:ascii="Gill Sans Light" w:hAnsi="Gill Sans Light" w:cs="Gill Sans Light"/>
          <w:sz w:val="20"/>
          <w:szCs w:val="20"/>
          <w:lang w:eastAsia="fr-FR"/>
        </w:rPr>
      </w:pPr>
    </w:p>
    <w:p w14:paraId="4E93EB2A" w14:textId="62281BAE" w:rsidR="0079306A" w:rsidRPr="005E6D14" w:rsidRDefault="0079306A" w:rsidP="00BC15E5">
      <w:pPr>
        <w:pStyle w:val="ListParagraph"/>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L’</w:t>
      </w:r>
      <w:r w:rsidR="00275C20" w:rsidRPr="005E6D14">
        <w:rPr>
          <w:rFonts w:ascii="Gill Sans Light" w:hAnsi="Gill Sans Light" w:cs="Gill Sans Light"/>
          <w:sz w:val="20"/>
          <w:szCs w:val="20"/>
          <w:lang w:eastAsia="fr-FR"/>
        </w:rPr>
        <w:t xml:space="preserve">acceptation des présentes </w:t>
      </w:r>
      <w:r w:rsidR="004765D6">
        <w:rPr>
          <w:rFonts w:ascii="Gill Sans Light" w:hAnsi="Gill Sans Light" w:cs="Gill Sans Light"/>
          <w:sz w:val="20"/>
          <w:szCs w:val="20"/>
          <w:lang w:eastAsia="fr-FR"/>
        </w:rPr>
        <w:t xml:space="preserve">conditions générales de vente </w:t>
      </w:r>
      <w:r w:rsidR="00275C20" w:rsidRPr="005E6D14">
        <w:rPr>
          <w:rFonts w:ascii="Gill Sans Light" w:hAnsi="Gill Sans Light" w:cs="Gill Sans Light"/>
          <w:sz w:val="20"/>
          <w:szCs w:val="20"/>
          <w:lang w:eastAsia="fr-FR"/>
        </w:rPr>
        <w:t>est exprimée en cochant la case accompagnée de la mention suivante</w:t>
      </w:r>
      <w:ins w:id="23" w:author="Sophia Allouache" w:date="2014-09-21T22:40:00Z">
        <w:r w:rsidR="00CA48F8">
          <w:rPr>
            <w:rFonts w:ascii="Gill Sans Light" w:hAnsi="Gill Sans Light" w:cs="Gill Sans Light"/>
            <w:sz w:val="20"/>
            <w:szCs w:val="20"/>
            <w:lang w:eastAsia="fr-FR"/>
          </w:rPr>
          <w:t> :</w:t>
        </w:r>
      </w:ins>
      <w:r w:rsidR="00275C20" w:rsidRPr="005E6D14">
        <w:rPr>
          <w:rFonts w:ascii="Gill Sans Light" w:hAnsi="Gill Sans Light" w:cs="Gill Sans Light"/>
          <w:sz w:val="20"/>
          <w:szCs w:val="20"/>
          <w:lang w:eastAsia="fr-FR"/>
        </w:rPr>
        <w:t xml:space="preserve"> "</w:t>
      </w:r>
      <w:r w:rsidRPr="005E6D14">
        <w:rPr>
          <w:rFonts w:ascii="Gill Sans Light" w:hAnsi="Gill Sans Light" w:cs="Gill Sans Light"/>
          <w:sz w:val="20"/>
          <w:szCs w:val="20"/>
          <w:lang w:eastAsia="fr-FR"/>
        </w:rPr>
        <w:t>Acheter"</w:t>
      </w:r>
      <w:r w:rsidR="00275C20" w:rsidRPr="005E6D14">
        <w:rPr>
          <w:rFonts w:ascii="Gill Sans Light" w:hAnsi="Gill Sans Light" w:cs="Gill Sans Light"/>
          <w:sz w:val="20"/>
          <w:szCs w:val="20"/>
          <w:lang w:eastAsia="fr-FR"/>
        </w:rPr>
        <w:t xml:space="preserve">. Les </w:t>
      </w:r>
      <w:r w:rsidR="00B56C53">
        <w:rPr>
          <w:rFonts w:ascii="Gill Sans Light" w:hAnsi="Gill Sans Light" w:cs="Gill Sans Light"/>
          <w:sz w:val="20"/>
          <w:szCs w:val="20"/>
          <w:lang w:eastAsia="fr-FR"/>
        </w:rPr>
        <w:t>R</w:t>
      </w:r>
      <w:r w:rsidR="00275C20" w:rsidRPr="005E6D14">
        <w:rPr>
          <w:rFonts w:ascii="Gill Sans Light" w:hAnsi="Gill Sans Light" w:cs="Gill Sans Light"/>
          <w:sz w:val="20"/>
          <w:szCs w:val="20"/>
          <w:lang w:eastAsia="fr-FR"/>
        </w:rPr>
        <w:t>éservations sont non annulables, non reportables et non remboursables</w:t>
      </w:r>
      <w:commentRangeStart w:id="24"/>
      <w:r w:rsidR="00275C20" w:rsidRPr="005E6D14">
        <w:rPr>
          <w:rFonts w:ascii="Gill Sans Light" w:hAnsi="Gill Sans Light" w:cs="Gill Sans Light"/>
          <w:sz w:val="20"/>
          <w:szCs w:val="20"/>
          <w:lang w:eastAsia="fr-FR"/>
        </w:rPr>
        <w:t>"</w:t>
      </w:r>
      <w:commentRangeEnd w:id="24"/>
      <w:r w:rsidR="00CA48F8">
        <w:rPr>
          <w:rStyle w:val="CommentReference"/>
        </w:rPr>
        <w:commentReference w:id="24"/>
      </w:r>
      <w:r w:rsidR="00275C20" w:rsidRPr="005E6D14">
        <w:rPr>
          <w:rFonts w:ascii="Gill Sans Light" w:hAnsi="Gill Sans Light" w:cs="Gill Sans Light"/>
          <w:sz w:val="20"/>
          <w:szCs w:val="20"/>
          <w:lang w:eastAsia="fr-FR"/>
        </w:rPr>
        <w:t xml:space="preserve">. </w:t>
      </w:r>
    </w:p>
    <w:p w14:paraId="063C2CB4" w14:textId="77777777" w:rsidR="0079306A" w:rsidRPr="005E6D14" w:rsidRDefault="0079306A" w:rsidP="00BC15E5">
      <w:pPr>
        <w:pStyle w:val="ListParagraph"/>
        <w:spacing w:after="120"/>
        <w:jc w:val="both"/>
        <w:rPr>
          <w:rFonts w:ascii="Gill Sans Light" w:hAnsi="Gill Sans Light" w:cs="Gill Sans Light"/>
          <w:sz w:val="20"/>
          <w:szCs w:val="20"/>
          <w:lang w:eastAsia="fr-FR"/>
        </w:rPr>
      </w:pPr>
    </w:p>
    <w:p w14:paraId="51054AF9" w14:textId="77777777" w:rsidR="0079306A" w:rsidRPr="005E6D14" w:rsidRDefault="0079306A" w:rsidP="00BC15E5">
      <w:pPr>
        <w:pStyle w:val="ListParagraph"/>
        <w:spacing w:after="120"/>
        <w:jc w:val="both"/>
        <w:rPr>
          <w:rFonts w:ascii="Gill Sans Light" w:hAnsi="Gill Sans Light" w:cs="Gill Sans Light"/>
          <w:sz w:val="20"/>
          <w:szCs w:val="20"/>
          <w:lang w:eastAsia="fr-FR"/>
        </w:rPr>
      </w:pPr>
    </w:p>
    <w:p w14:paraId="082B406F" w14:textId="5D640A50" w:rsidR="0079306A" w:rsidRPr="005E6D14" w:rsidRDefault="00275C20" w:rsidP="00BC15E5">
      <w:pPr>
        <w:pStyle w:val="ListParagraph"/>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w:t>
      </w:r>
      <w:proofErr w:type="gramStart"/>
      <w:r w:rsidRPr="005E6D14">
        <w:rPr>
          <w:rFonts w:ascii="Gill Sans Light" w:hAnsi="Gill Sans Light" w:cs="Gill Sans Light"/>
          <w:sz w:val="20"/>
          <w:szCs w:val="20"/>
          <w:lang w:eastAsia="fr-FR"/>
        </w:rPr>
        <w:t>ii</w:t>
      </w:r>
      <w:proofErr w:type="gramEnd"/>
      <w:r w:rsidRPr="005E6D14">
        <w:rPr>
          <w:rFonts w:ascii="Gill Sans Light" w:hAnsi="Gill Sans Light" w:cs="Gill Sans Light"/>
          <w:sz w:val="20"/>
          <w:szCs w:val="20"/>
          <w:lang w:eastAsia="fr-FR"/>
        </w:rPr>
        <w:t xml:space="preserve">) </w:t>
      </w:r>
      <w:r w:rsidR="0079306A" w:rsidRPr="005E6D14">
        <w:rPr>
          <w:rFonts w:ascii="Gill Sans Light" w:hAnsi="Gill Sans Light" w:cs="Gill Sans Light"/>
          <w:sz w:val="20"/>
          <w:szCs w:val="20"/>
          <w:lang w:eastAsia="fr-FR"/>
        </w:rPr>
        <w:t>Le Client est</w:t>
      </w:r>
      <w:r w:rsidRPr="005E6D14">
        <w:rPr>
          <w:rFonts w:ascii="Gill Sans Light" w:hAnsi="Gill Sans Light" w:cs="Gill Sans Light"/>
          <w:sz w:val="20"/>
          <w:szCs w:val="20"/>
          <w:lang w:eastAsia="fr-FR"/>
        </w:rPr>
        <w:t xml:space="preserve"> invité à payer </w:t>
      </w:r>
      <w:r w:rsidR="0079306A" w:rsidRPr="005E6D14">
        <w:rPr>
          <w:rFonts w:ascii="Gill Sans Light" w:hAnsi="Gill Sans Light" w:cs="Gill Sans Light"/>
          <w:sz w:val="20"/>
          <w:szCs w:val="20"/>
          <w:lang w:eastAsia="fr-FR"/>
        </w:rPr>
        <w:t xml:space="preserve">via l’Application </w:t>
      </w:r>
      <w:r w:rsidRPr="005E6D14">
        <w:rPr>
          <w:rFonts w:ascii="Gill Sans Light" w:hAnsi="Gill Sans Light" w:cs="Gill Sans Light"/>
          <w:sz w:val="20"/>
          <w:szCs w:val="20"/>
          <w:lang w:eastAsia="fr-FR"/>
        </w:rPr>
        <w:t xml:space="preserve">par carte bancaire. A cet effet, la Contremarque est bloquée pendant quelques minutes afin </w:t>
      </w:r>
      <w:commentRangeStart w:id="25"/>
      <w:r w:rsidRPr="005E6D14">
        <w:rPr>
          <w:rFonts w:ascii="Gill Sans Light" w:hAnsi="Gill Sans Light" w:cs="Gill Sans Light"/>
          <w:sz w:val="20"/>
          <w:szCs w:val="20"/>
          <w:lang w:eastAsia="fr-FR"/>
        </w:rPr>
        <w:t xml:space="preserve">de </w:t>
      </w:r>
      <w:r w:rsidR="0079306A" w:rsidRPr="005E6D14">
        <w:rPr>
          <w:rFonts w:ascii="Gill Sans Light" w:hAnsi="Gill Sans Light" w:cs="Gill Sans Light"/>
          <w:sz w:val="20"/>
          <w:szCs w:val="20"/>
          <w:lang w:eastAsia="fr-FR"/>
        </w:rPr>
        <w:t>lui</w:t>
      </w:r>
      <w:r w:rsidRPr="005E6D14">
        <w:rPr>
          <w:rFonts w:ascii="Gill Sans Light" w:hAnsi="Gill Sans Light" w:cs="Gill Sans Light"/>
          <w:sz w:val="20"/>
          <w:szCs w:val="20"/>
          <w:lang w:eastAsia="fr-FR"/>
        </w:rPr>
        <w:t xml:space="preserve"> permettre </w:t>
      </w:r>
      <w:commentRangeEnd w:id="25"/>
      <w:r w:rsidR="00CA48F8">
        <w:rPr>
          <w:rStyle w:val="CommentReference"/>
        </w:rPr>
        <w:commentReference w:id="25"/>
      </w:r>
      <w:r w:rsidRPr="005E6D14">
        <w:rPr>
          <w:rFonts w:ascii="Gill Sans Light" w:hAnsi="Gill Sans Light" w:cs="Gill Sans Light"/>
          <w:sz w:val="20"/>
          <w:szCs w:val="20"/>
          <w:lang w:eastAsia="fr-FR"/>
        </w:rPr>
        <w:t xml:space="preserve">d'effectuer le paiement. Dès que le paiement est validé par </w:t>
      </w:r>
      <w:r w:rsidR="0079306A" w:rsidRPr="005E6D14">
        <w:rPr>
          <w:rFonts w:ascii="Gill Sans Light" w:hAnsi="Gill Sans Light" w:cs="Gill Sans Light"/>
          <w:sz w:val="20"/>
          <w:szCs w:val="20"/>
          <w:lang w:eastAsia="fr-FR"/>
        </w:rPr>
        <w:t>CULTURE</w:t>
      </w:r>
      <w:r w:rsidR="0079306A"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un e-mail de confirmation de </w:t>
      </w:r>
      <w:r w:rsidR="0079306A" w:rsidRPr="005E6D14">
        <w:rPr>
          <w:rFonts w:ascii="Gill Sans Light" w:hAnsi="Gill Sans Light" w:cs="Gill Sans Light"/>
          <w:sz w:val="20"/>
          <w:szCs w:val="20"/>
          <w:lang w:eastAsia="fr-FR"/>
        </w:rPr>
        <w:t>sa</w:t>
      </w:r>
      <w:r w:rsidRPr="005E6D14">
        <w:rPr>
          <w:rFonts w:ascii="Gill Sans Light" w:hAnsi="Gill Sans Light" w:cs="Gill Sans Light"/>
          <w:sz w:val="20"/>
          <w:szCs w:val="20"/>
          <w:lang w:eastAsia="fr-FR"/>
        </w:rPr>
        <w:t xml:space="preserve"> commande </w:t>
      </w:r>
      <w:r w:rsidR="0079306A" w:rsidRPr="005E6D14">
        <w:rPr>
          <w:rFonts w:ascii="Gill Sans Light" w:hAnsi="Gill Sans Light" w:cs="Gill Sans Light"/>
          <w:sz w:val="20"/>
          <w:szCs w:val="20"/>
          <w:lang w:eastAsia="fr-FR"/>
        </w:rPr>
        <w:t>lui</w:t>
      </w:r>
      <w:r w:rsidRPr="005E6D14">
        <w:rPr>
          <w:rFonts w:ascii="Gill Sans Light" w:hAnsi="Gill Sans Light" w:cs="Gill Sans Light"/>
          <w:sz w:val="20"/>
          <w:szCs w:val="20"/>
          <w:lang w:eastAsia="fr-FR"/>
        </w:rPr>
        <w:t xml:space="preserve"> est directement adressé</w:t>
      </w:r>
      <w:r w:rsidR="00896EAA" w:rsidRPr="005E6D14">
        <w:rPr>
          <w:rFonts w:ascii="Gill Sans Light" w:hAnsi="Gill Sans Light" w:cs="Gill Sans Light"/>
          <w:sz w:val="20"/>
          <w:szCs w:val="20"/>
          <w:lang w:eastAsia="fr-FR"/>
        </w:rPr>
        <w:t xml:space="preserve"> avec en pièce jointe la </w:t>
      </w:r>
      <w:r w:rsidR="004765D6">
        <w:rPr>
          <w:rFonts w:ascii="Gill Sans Light" w:hAnsi="Gill Sans Light" w:cs="Gill Sans Light"/>
          <w:sz w:val="20"/>
          <w:szCs w:val="20"/>
          <w:lang w:eastAsia="fr-FR"/>
        </w:rPr>
        <w:t>C</w:t>
      </w:r>
      <w:r w:rsidR="00896EAA" w:rsidRPr="005E6D14">
        <w:rPr>
          <w:rFonts w:ascii="Gill Sans Light" w:hAnsi="Gill Sans Light" w:cs="Gill Sans Light"/>
          <w:sz w:val="20"/>
          <w:szCs w:val="20"/>
          <w:lang w:eastAsia="fr-FR"/>
        </w:rPr>
        <w:t>ontremarque correspondante.</w:t>
      </w:r>
      <w:r w:rsidRPr="005E6D14">
        <w:rPr>
          <w:rFonts w:ascii="Gill Sans Light" w:hAnsi="Gill Sans Light" w:cs="Gill Sans Light"/>
          <w:sz w:val="20"/>
          <w:szCs w:val="20"/>
          <w:lang w:eastAsia="fr-FR"/>
        </w:rPr>
        <w:t xml:space="preserve"> </w:t>
      </w:r>
    </w:p>
    <w:p w14:paraId="673C4FED" w14:textId="77777777" w:rsidR="0079306A" w:rsidRPr="005E6D14" w:rsidRDefault="0079306A" w:rsidP="00BC15E5">
      <w:pPr>
        <w:pStyle w:val="ListParagraph"/>
        <w:spacing w:after="120"/>
        <w:jc w:val="both"/>
        <w:rPr>
          <w:rFonts w:ascii="Gill Sans Light" w:hAnsi="Gill Sans Light" w:cs="Gill Sans Light"/>
          <w:sz w:val="20"/>
          <w:szCs w:val="20"/>
          <w:lang w:eastAsia="fr-FR"/>
        </w:rPr>
      </w:pPr>
    </w:p>
    <w:p w14:paraId="6FB31C3C" w14:textId="6AA107A8" w:rsidR="00B0391C" w:rsidRPr="005E6D14" w:rsidRDefault="0079306A" w:rsidP="00BC15E5">
      <w:pPr>
        <w:pStyle w:val="ListParagraph"/>
        <w:numPr>
          <w:ilvl w:val="0"/>
          <w:numId w:val="12"/>
        </w:num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La</w:t>
      </w:r>
      <w:r w:rsidR="00275C20" w:rsidRPr="005E6D14">
        <w:rPr>
          <w:rFonts w:ascii="Gill Sans Light" w:hAnsi="Gill Sans Light" w:cs="Gill Sans Light"/>
          <w:sz w:val="20"/>
          <w:szCs w:val="20"/>
          <w:lang w:eastAsia="fr-FR"/>
        </w:rPr>
        <w:t xml:space="preserve"> commande </w:t>
      </w:r>
      <w:r w:rsidRPr="005E6D14">
        <w:rPr>
          <w:rFonts w:ascii="Gill Sans Light" w:hAnsi="Gill Sans Light" w:cs="Gill Sans Light"/>
          <w:sz w:val="20"/>
          <w:szCs w:val="20"/>
          <w:lang w:eastAsia="fr-FR"/>
        </w:rPr>
        <w:t xml:space="preserve">du Client </w:t>
      </w:r>
      <w:r w:rsidR="00275C20" w:rsidRPr="005E6D14">
        <w:rPr>
          <w:rFonts w:ascii="Gill Sans Light" w:hAnsi="Gill Sans Light" w:cs="Gill Sans Light"/>
          <w:sz w:val="20"/>
          <w:szCs w:val="20"/>
          <w:lang w:eastAsia="fr-FR"/>
        </w:rPr>
        <w:t>n'est ferme et définitive qu'à réception de l'e</w:t>
      </w:r>
      <w:ins w:id="26" w:author="Sophia Allouache" w:date="2014-09-21T23:05:00Z">
        <w:r w:rsidR="00DE0A6A">
          <w:rPr>
            <w:rFonts w:ascii="Gill Sans Light" w:hAnsi="Gill Sans Light" w:cs="Gill Sans Light"/>
            <w:sz w:val="20"/>
            <w:szCs w:val="20"/>
            <w:lang w:eastAsia="fr-FR"/>
          </w:rPr>
          <w:t>-</w:t>
        </w:r>
      </w:ins>
      <w:r w:rsidR="00275C20" w:rsidRPr="005E6D14">
        <w:rPr>
          <w:rFonts w:ascii="Gill Sans Light" w:hAnsi="Gill Sans Light" w:cs="Gill Sans Light"/>
          <w:sz w:val="20"/>
          <w:szCs w:val="20"/>
          <w:lang w:eastAsia="fr-FR"/>
        </w:rPr>
        <w:t xml:space="preserve">mail de confirmation adressé par </w:t>
      </w:r>
      <w:r w:rsidR="00726C47" w:rsidRPr="005E6D14">
        <w:rPr>
          <w:rFonts w:ascii="Gill Sans Light" w:hAnsi="Gill Sans Light" w:cs="Gill Sans Light"/>
          <w:sz w:val="20"/>
          <w:szCs w:val="20"/>
          <w:lang w:eastAsia="fr-FR"/>
        </w:rPr>
        <w:t>CULTURE</w:t>
      </w:r>
      <w:r w:rsidR="00726C47" w:rsidRPr="005E6D14">
        <w:rPr>
          <w:rFonts w:ascii="Gill Sans Light" w:hAnsi="Gill Sans Light" w:cs="Gill Sans Light"/>
          <w:b/>
          <w:sz w:val="20"/>
          <w:szCs w:val="20"/>
          <w:lang w:eastAsia="fr-FR"/>
        </w:rPr>
        <w:t>SECRETS</w:t>
      </w:r>
      <w:r w:rsidR="00726C47" w:rsidRPr="005E6D14">
        <w:rPr>
          <w:rFonts w:ascii="Gill Sans Light" w:hAnsi="Gill Sans Light" w:cs="Gill Sans Light"/>
          <w:sz w:val="20"/>
          <w:szCs w:val="20"/>
          <w:lang w:eastAsia="fr-FR"/>
        </w:rPr>
        <w:t xml:space="preserve"> </w:t>
      </w:r>
      <w:r w:rsidR="00275C20" w:rsidRPr="005E6D14">
        <w:rPr>
          <w:rFonts w:ascii="Gill Sans Light" w:hAnsi="Gill Sans Light" w:cs="Gill Sans Light"/>
          <w:sz w:val="20"/>
          <w:szCs w:val="20"/>
          <w:lang w:eastAsia="fr-FR"/>
        </w:rPr>
        <w:t xml:space="preserve">et accompagné de la </w:t>
      </w:r>
      <w:r w:rsidR="004765D6">
        <w:rPr>
          <w:rFonts w:ascii="Gill Sans Light" w:hAnsi="Gill Sans Light" w:cs="Gill Sans Light"/>
          <w:sz w:val="20"/>
          <w:szCs w:val="20"/>
          <w:lang w:eastAsia="fr-FR"/>
        </w:rPr>
        <w:t>C</w:t>
      </w:r>
      <w:r w:rsidR="00275C20" w:rsidRPr="005E6D14">
        <w:rPr>
          <w:rFonts w:ascii="Gill Sans Light" w:hAnsi="Gill Sans Light" w:cs="Gill Sans Light"/>
          <w:sz w:val="20"/>
          <w:szCs w:val="20"/>
          <w:lang w:eastAsia="fr-FR"/>
        </w:rPr>
        <w:t>ontremarque achetée</w:t>
      </w:r>
      <w:r w:rsidR="00896EAA" w:rsidRPr="005E6D14">
        <w:rPr>
          <w:rFonts w:ascii="Gill Sans Light" w:hAnsi="Gill Sans Light" w:cs="Gill Sans Light"/>
          <w:sz w:val="20"/>
          <w:szCs w:val="20"/>
          <w:lang w:eastAsia="fr-FR"/>
        </w:rPr>
        <w:t>.</w:t>
      </w:r>
    </w:p>
    <w:p w14:paraId="454F0B5B" w14:textId="471F6C3A" w:rsidR="00B0391C" w:rsidRPr="005E6D14" w:rsidRDefault="00E931D6" w:rsidP="00BC15E5">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ARTICLE 7</w:t>
      </w:r>
      <w:r w:rsidR="00B0391C" w:rsidRPr="005E6D14">
        <w:rPr>
          <w:rFonts w:ascii="Gill Sans Light" w:hAnsi="Gill Sans Light" w:cs="Gill Sans Light"/>
          <w:color w:val="auto"/>
          <w:sz w:val="20"/>
          <w:szCs w:val="20"/>
          <w:lang w:eastAsia="fr-FR"/>
        </w:rPr>
        <w:t xml:space="preserve"> - </w:t>
      </w:r>
      <w:r w:rsidR="00726C47" w:rsidRPr="005E6D14">
        <w:rPr>
          <w:rFonts w:ascii="Gill Sans Light" w:hAnsi="Gill Sans Light" w:cs="Gill Sans Light"/>
          <w:color w:val="auto"/>
          <w:sz w:val="20"/>
          <w:szCs w:val="20"/>
          <w:lang w:eastAsia="fr-FR"/>
        </w:rPr>
        <w:t xml:space="preserve">OBTENTION DES CONTREMARQUES </w:t>
      </w:r>
      <w:r w:rsidR="00B0391C" w:rsidRPr="005E6D14">
        <w:rPr>
          <w:rFonts w:ascii="Gill Sans Light" w:hAnsi="Gill Sans Light" w:cs="Gill Sans Light"/>
          <w:color w:val="auto"/>
          <w:sz w:val="20"/>
          <w:szCs w:val="20"/>
          <w:lang w:eastAsia="fr-FR"/>
        </w:rPr>
        <w:t xml:space="preserve">— </w:t>
      </w:r>
    </w:p>
    <w:p w14:paraId="30689806" w14:textId="0ECFF19D" w:rsidR="00726C47" w:rsidRPr="005E6D14" w:rsidRDefault="00D52B58"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La</w:t>
      </w:r>
      <w:r w:rsidR="00726C47" w:rsidRPr="005E6D14">
        <w:rPr>
          <w:rFonts w:ascii="Gill Sans Light" w:hAnsi="Gill Sans Light" w:cs="Gill Sans Light"/>
          <w:sz w:val="20"/>
          <w:szCs w:val="20"/>
          <w:lang w:eastAsia="fr-FR"/>
        </w:rPr>
        <w:t xml:space="preserve"> commande </w:t>
      </w:r>
      <w:r w:rsidRPr="005E6D14">
        <w:rPr>
          <w:rFonts w:ascii="Gill Sans Light" w:hAnsi="Gill Sans Light" w:cs="Gill Sans Light"/>
          <w:sz w:val="20"/>
          <w:szCs w:val="20"/>
          <w:lang w:eastAsia="fr-FR"/>
        </w:rPr>
        <w:t xml:space="preserve">du Client </w:t>
      </w:r>
      <w:r w:rsidR="00726C47" w:rsidRPr="005E6D14">
        <w:rPr>
          <w:rFonts w:ascii="Gill Sans Light" w:hAnsi="Gill Sans Light" w:cs="Gill Sans Light"/>
          <w:sz w:val="20"/>
          <w:szCs w:val="20"/>
          <w:lang w:eastAsia="fr-FR"/>
        </w:rPr>
        <w:t xml:space="preserve">devenue ferme et définitive, </w:t>
      </w:r>
      <w:r w:rsidRPr="005E6D14">
        <w:rPr>
          <w:rFonts w:ascii="Gill Sans Light" w:hAnsi="Gill Sans Light" w:cs="Gill Sans Light"/>
          <w:sz w:val="20"/>
          <w:szCs w:val="20"/>
          <w:lang w:eastAsia="fr-FR"/>
        </w:rPr>
        <w:t>ce dernier</w:t>
      </w:r>
      <w:r w:rsidR="00726C47" w:rsidRPr="005E6D14">
        <w:rPr>
          <w:rFonts w:ascii="Gill Sans Light" w:hAnsi="Gill Sans Light" w:cs="Gill Sans Light"/>
          <w:sz w:val="20"/>
          <w:szCs w:val="20"/>
          <w:lang w:eastAsia="fr-FR"/>
        </w:rPr>
        <w:t xml:space="preserve"> obt</w:t>
      </w:r>
      <w:r w:rsidRPr="005E6D14">
        <w:rPr>
          <w:rFonts w:ascii="Gill Sans Light" w:hAnsi="Gill Sans Light" w:cs="Gill Sans Light"/>
          <w:sz w:val="20"/>
          <w:szCs w:val="20"/>
          <w:lang w:eastAsia="fr-FR"/>
        </w:rPr>
        <w:t>ient</w:t>
      </w:r>
      <w:r w:rsidR="00726C47" w:rsidRPr="005E6D14">
        <w:rPr>
          <w:rFonts w:ascii="Gill Sans Light" w:hAnsi="Gill Sans Light" w:cs="Gill Sans Light"/>
          <w:sz w:val="20"/>
          <w:szCs w:val="20"/>
          <w:lang w:eastAsia="fr-FR"/>
        </w:rPr>
        <w:t xml:space="preserve"> une Contremarque qui </w:t>
      </w:r>
      <w:r w:rsidRPr="005E6D14">
        <w:rPr>
          <w:rFonts w:ascii="Gill Sans Light" w:hAnsi="Gill Sans Light" w:cs="Gill Sans Light"/>
          <w:sz w:val="20"/>
          <w:szCs w:val="20"/>
          <w:lang w:eastAsia="fr-FR"/>
        </w:rPr>
        <w:t>lui</w:t>
      </w:r>
      <w:r w:rsidR="00726C47" w:rsidRPr="005E6D14">
        <w:rPr>
          <w:rFonts w:ascii="Gill Sans Light" w:hAnsi="Gill Sans Light" w:cs="Gill Sans Light"/>
          <w:sz w:val="20"/>
          <w:szCs w:val="20"/>
          <w:lang w:eastAsia="fr-FR"/>
        </w:rPr>
        <w:t xml:space="preserve"> est adressée par e-mail</w:t>
      </w:r>
      <w:r w:rsidR="00E51173" w:rsidRPr="005E6D14">
        <w:rPr>
          <w:rFonts w:ascii="Gill Sans Light" w:hAnsi="Gill Sans Light" w:cs="Gill Sans Light"/>
          <w:sz w:val="20"/>
          <w:szCs w:val="20"/>
          <w:lang w:eastAsia="fr-FR"/>
        </w:rPr>
        <w:t>.</w:t>
      </w:r>
    </w:p>
    <w:p w14:paraId="379CF552" w14:textId="30B6E0E6" w:rsidR="00726C47" w:rsidRPr="005E6D14" w:rsidRDefault="00726C4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Une seule Contremarque est délivrée par Réservation. </w:t>
      </w:r>
    </w:p>
    <w:p w14:paraId="1B7C2E26" w14:textId="19FD08A1" w:rsidR="00726C47" w:rsidRPr="005E6D14" w:rsidRDefault="00896EAA"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Il est recommandé au</w:t>
      </w:r>
      <w:r w:rsidR="00D52B58" w:rsidRPr="005E6D14">
        <w:rPr>
          <w:rFonts w:ascii="Gill Sans Light" w:hAnsi="Gill Sans Light" w:cs="Gill Sans Light"/>
          <w:sz w:val="20"/>
          <w:szCs w:val="20"/>
          <w:lang w:eastAsia="fr-FR"/>
        </w:rPr>
        <w:t xml:space="preserve"> Client</w:t>
      </w:r>
      <w:r w:rsidR="00726C47" w:rsidRPr="005E6D14">
        <w:rPr>
          <w:rFonts w:ascii="Gill Sans Light" w:hAnsi="Gill Sans Light" w:cs="Gill Sans Light"/>
          <w:sz w:val="20"/>
          <w:szCs w:val="20"/>
          <w:lang w:eastAsia="fr-FR"/>
        </w:rPr>
        <w:t xml:space="preserve"> d</w:t>
      </w:r>
      <w:r w:rsidRPr="005E6D14">
        <w:rPr>
          <w:rFonts w:ascii="Gill Sans Light" w:hAnsi="Gill Sans Light" w:cs="Gill Sans Light"/>
          <w:sz w:val="20"/>
          <w:szCs w:val="20"/>
          <w:lang w:eastAsia="fr-FR"/>
        </w:rPr>
        <w:t>’</w:t>
      </w:r>
      <w:r w:rsidR="00726C47" w:rsidRPr="005E6D14">
        <w:rPr>
          <w:rFonts w:ascii="Gill Sans Light" w:hAnsi="Gill Sans Light" w:cs="Gill Sans Light"/>
          <w:sz w:val="20"/>
          <w:szCs w:val="20"/>
          <w:lang w:eastAsia="fr-FR"/>
        </w:rPr>
        <w:t xml:space="preserve">imprimer </w:t>
      </w:r>
      <w:r w:rsidR="00D52B58" w:rsidRPr="005E6D14">
        <w:rPr>
          <w:rFonts w:ascii="Gill Sans Light" w:hAnsi="Gill Sans Light" w:cs="Gill Sans Light"/>
          <w:sz w:val="20"/>
          <w:szCs w:val="20"/>
          <w:lang w:eastAsia="fr-FR"/>
        </w:rPr>
        <w:t>sa</w:t>
      </w:r>
      <w:r w:rsidR="00726C47" w:rsidRPr="005E6D14">
        <w:rPr>
          <w:rFonts w:ascii="Gill Sans Light" w:hAnsi="Gill Sans Light" w:cs="Gill Sans Light"/>
          <w:sz w:val="20"/>
          <w:szCs w:val="20"/>
          <w:lang w:eastAsia="fr-FR"/>
        </w:rPr>
        <w:t xml:space="preserve"> Contremarque et </w:t>
      </w:r>
      <w:r w:rsidRPr="005E6D14">
        <w:rPr>
          <w:rFonts w:ascii="Gill Sans Light" w:hAnsi="Gill Sans Light" w:cs="Gill Sans Light"/>
          <w:sz w:val="20"/>
          <w:szCs w:val="20"/>
          <w:lang w:eastAsia="fr-FR"/>
        </w:rPr>
        <w:t>de l</w:t>
      </w:r>
      <w:r w:rsidR="00726C47" w:rsidRPr="005E6D14">
        <w:rPr>
          <w:rFonts w:ascii="Gill Sans Light" w:hAnsi="Gill Sans Light" w:cs="Gill Sans Light"/>
          <w:sz w:val="20"/>
          <w:szCs w:val="20"/>
          <w:lang w:eastAsia="fr-FR"/>
        </w:rPr>
        <w:t xml:space="preserve">a présenter </w:t>
      </w:r>
      <w:r w:rsidR="00E51173" w:rsidRPr="005E6D14">
        <w:rPr>
          <w:rFonts w:ascii="Gill Sans Light" w:hAnsi="Gill Sans Light" w:cs="Gill Sans Light"/>
          <w:sz w:val="20"/>
          <w:szCs w:val="20"/>
          <w:lang w:eastAsia="fr-FR"/>
        </w:rPr>
        <w:t>au point d’accueil et selon les modalités qui lui seront communiqué</w:t>
      </w:r>
      <w:r w:rsidRPr="005E6D14">
        <w:rPr>
          <w:rFonts w:ascii="Gill Sans Light" w:hAnsi="Gill Sans Light" w:cs="Gill Sans Light"/>
          <w:sz w:val="20"/>
          <w:szCs w:val="20"/>
          <w:lang w:eastAsia="fr-FR"/>
        </w:rPr>
        <w:t>e</w:t>
      </w:r>
      <w:r w:rsidR="00E51173" w:rsidRPr="005E6D14">
        <w:rPr>
          <w:rFonts w:ascii="Gill Sans Light" w:hAnsi="Gill Sans Light" w:cs="Gill Sans Light"/>
          <w:sz w:val="20"/>
          <w:szCs w:val="20"/>
          <w:lang w:eastAsia="fr-FR"/>
        </w:rPr>
        <w:t>s en amont</w:t>
      </w:r>
      <w:r w:rsidR="00726C47" w:rsidRPr="005E6D14">
        <w:rPr>
          <w:rFonts w:ascii="Gill Sans Light" w:hAnsi="Gill Sans Light" w:cs="Gill Sans Light"/>
          <w:sz w:val="20"/>
          <w:szCs w:val="20"/>
          <w:lang w:eastAsia="fr-FR"/>
        </w:rPr>
        <w:t xml:space="preserve"> </w:t>
      </w:r>
      <w:r w:rsidR="00E51173" w:rsidRPr="005E6D14">
        <w:rPr>
          <w:rFonts w:ascii="Gill Sans Light" w:hAnsi="Gill Sans Light" w:cs="Gill Sans Light"/>
          <w:sz w:val="20"/>
          <w:szCs w:val="20"/>
          <w:lang w:eastAsia="fr-FR"/>
        </w:rPr>
        <w:t xml:space="preserve">du </w:t>
      </w:r>
      <w:r w:rsidR="00726C47" w:rsidRPr="005E6D14">
        <w:rPr>
          <w:rFonts w:ascii="Gill Sans Light" w:hAnsi="Gill Sans Light" w:cs="Gill Sans Light"/>
          <w:sz w:val="20"/>
          <w:szCs w:val="20"/>
          <w:lang w:eastAsia="fr-FR"/>
        </w:rPr>
        <w:t xml:space="preserve">jour de l'Evènement, </w:t>
      </w:r>
      <w:r w:rsidRPr="005E6D14">
        <w:rPr>
          <w:rFonts w:ascii="Gill Sans Light" w:hAnsi="Gill Sans Light" w:cs="Gill Sans Light"/>
          <w:sz w:val="20"/>
          <w:szCs w:val="20"/>
          <w:lang w:eastAsia="fr-FR"/>
        </w:rPr>
        <w:t xml:space="preserve">dix </w:t>
      </w:r>
      <w:r w:rsidR="00726C47" w:rsidRPr="005E6D14">
        <w:rPr>
          <w:rFonts w:ascii="Gill Sans Light" w:hAnsi="Gill Sans Light" w:cs="Gill Sans Light"/>
          <w:sz w:val="20"/>
          <w:szCs w:val="20"/>
          <w:lang w:eastAsia="fr-FR"/>
        </w:rPr>
        <w:t>(</w:t>
      </w:r>
      <w:r w:rsidRPr="005E6D14">
        <w:rPr>
          <w:rFonts w:ascii="Gill Sans Light" w:hAnsi="Gill Sans Light" w:cs="Gill Sans Light"/>
          <w:sz w:val="20"/>
          <w:szCs w:val="20"/>
          <w:lang w:eastAsia="fr-FR"/>
        </w:rPr>
        <w:t>10</w:t>
      </w:r>
      <w:r w:rsidR="00726C47" w:rsidRPr="005E6D14">
        <w:rPr>
          <w:rFonts w:ascii="Gill Sans Light" w:hAnsi="Gill Sans Light" w:cs="Gill Sans Light"/>
          <w:sz w:val="20"/>
          <w:szCs w:val="20"/>
          <w:lang w:eastAsia="fr-FR"/>
        </w:rPr>
        <w:t xml:space="preserve">) minutes au moins avant l'heure de l'Evènement. </w:t>
      </w:r>
      <w:r w:rsidR="00E51173" w:rsidRPr="005E6D14">
        <w:rPr>
          <w:rFonts w:ascii="Gill Sans Light" w:hAnsi="Gill Sans Light" w:cs="Gill Sans Light"/>
          <w:sz w:val="20"/>
          <w:szCs w:val="20"/>
          <w:lang w:eastAsia="fr-FR"/>
        </w:rPr>
        <w:t>L</w:t>
      </w:r>
      <w:r w:rsidR="00726C47" w:rsidRPr="005E6D14">
        <w:rPr>
          <w:rFonts w:ascii="Gill Sans Light" w:hAnsi="Gill Sans Light" w:cs="Gill Sans Light"/>
          <w:sz w:val="20"/>
          <w:szCs w:val="20"/>
          <w:lang w:eastAsia="fr-FR"/>
        </w:rPr>
        <w:t xml:space="preserve">a personne responsable de </w:t>
      </w:r>
      <w:r w:rsidR="00E51173" w:rsidRPr="005E6D14">
        <w:rPr>
          <w:rFonts w:ascii="Gill Sans Light" w:hAnsi="Gill Sans Light" w:cs="Gill Sans Light"/>
          <w:sz w:val="20"/>
          <w:szCs w:val="20"/>
          <w:lang w:eastAsia="fr-FR"/>
        </w:rPr>
        <w:t>l’accueil</w:t>
      </w:r>
      <w:r w:rsidR="00726C47" w:rsidRPr="005E6D14">
        <w:rPr>
          <w:rFonts w:ascii="Gill Sans Light" w:hAnsi="Gill Sans Light" w:cs="Gill Sans Light"/>
          <w:sz w:val="20"/>
          <w:szCs w:val="20"/>
          <w:lang w:eastAsia="fr-FR"/>
        </w:rPr>
        <w:t xml:space="preserve"> vérifie que </w:t>
      </w:r>
      <w:r w:rsidR="00D52B58" w:rsidRPr="005E6D14">
        <w:rPr>
          <w:rFonts w:ascii="Gill Sans Light" w:hAnsi="Gill Sans Light" w:cs="Gill Sans Light"/>
          <w:sz w:val="20"/>
          <w:szCs w:val="20"/>
          <w:lang w:eastAsia="fr-FR"/>
        </w:rPr>
        <w:t>sa</w:t>
      </w:r>
      <w:r w:rsidR="00726C47" w:rsidRPr="005E6D14">
        <w:rPr>
          <w:rFonts w:ascii="Gill Sans Light" w:hAnsi="Gill Sans Light" w:cs="Gill Sans Light"/>
          <w:sz w:val="20"/>
          <w:szCs w:val="20"/>
          <w:lang w:eastAsia="fr-FR"/>
        </w:rPr>
        <w:t xml:space="preserve"> Réservation est bien sur la liste transmise par </w:t>
      </w:r>
      <w:r w:rsidR="00D52B58" w:rsidRPr="005E6D14">
        <w:rPr>
          <w:rFonts w:ascii="Gill Sans Light" w:hAnsi="Gill Sans Light" w:cs="Gill Sans Light"/>
          <w:sz w:val="20"/>
          <w:szCs w:val="20"/>
          <w:lang w:eastAsia="fr-FR"/>
        </w:rPr>
        <w:t>CULTURE</w:t>
      </w:r>
      <w:r w:rsidR="00D52B58" w:rsidRPr="005E6D14">
        <w:rPr>
          <w:rFonts w:ascii="Gill Sans Light" w:hAnsi="Gill Sans Light" w:cs="Gill Sans Light"/>
          <w:b/>
          <w:sz w:val="20"/>
          <w:szCs w:val="20"/>
          <w:lang w:eastAsia="fr-FR"/>
        </w:rPr>
        <w:t>SECRETS</w:t>
      </w:r>
      <w:r w:rsidR="00726C47" w:rsidRPr="005E6D14">
        <w:rPr>
          <w:rFonts w:ascii="Gill Sans Light" w:hAnsi="Gill Sans Light" w:cs="Gill Sans Light"/>
          <w:sz w:val="20"/>
          <w:szCs w:val="20"/>
          <w:lang w:eastAsia="fr-FR"/>
        </w:rPr>
        <w:t xml:space="preserve"> avant de </w:t>
      </w:r>
      <w:r w:rsidR="00D52B58" w:rsidRPr="005E6D14">
        <w:rPr>
          <w:rFonts w:ascii="Gill Sans Light" w:hAnsi="Gill Sans Light" w:cs="Gill Sans Light"/>
          <w:sz w:val="20"/>
          <w:szCs w:val="20"/>
          <w:lang w:eastAsia="fr-FR"/>
        </w:rPr>
        <w:t>lui</w:t>
      </w:r>
      <w:r w:rsidR="00726C47" w:rsidRPr="005E6D14">
        <w:rPr>
          <w:rFonts w:ascii="Gill Sans Light" w:hAnsi="Gill Sans Light" w:cs="Gill Sans Light"/>
          <w:sz w:val="20"/>
          <w:szCs w:val="20"/>
          <w:lang w:eastAsia="fr-FR"/>
        </w:rPr>
        <w:t xml:space="preserve"> remettre le Billet</w:t>
      </w:r>
      <w:r w:rsidR="00D52B58" w:rsidRPr="005E6D14">
        <w:rPr>
          <w:rFonts w:ascii="Gill Sans Light" w:hAnsi="Gill Sans Light" w:cs="Gill Sans Light"/>
          <w:sz w:val="20"/>
          <w:szCs w:val="20"/>
          <w:lang w:eastAsia="fr-FR"/>
        </w:rPr>
        <w:t xml:space="preserve"> ou démarrer la prestation achetée</w:t>
      </w:r>
      <w:r w:rsidR="00726C47" w:rsidRPr="005E6D14">
        <w:rPr>
          <w:rFonts w:ascii="Gill Sans Light" w:hAnsi="Gill Sans Light" w:cs="Gill Sans Light"/>
          <w:sz w:val="20"/>
          <w:szCs w:val="20"/>
          <w:lang w:eastAsia="fr-FR"/>
        </w:rPr>
        <w:t xml:space="preserve">. </w:t>
      </w:r>
      <w:commentRangeStart w:id="27"/>
      <w:r w:rsidR="00D52B58" w:rsidRPr="005E6D14">
        <w:rPr>
          <w:rFonts w:ascii="Gill Sans Light" w:hAnsi="Gill Sans Light" w:cs="Gill Sans Light"/>
          <w:sz w:val="20"/>
          <w:szCs w:val="20"/>
          <w:lang w:eastAsia="fr-FR"/>
        </w:rPr>
        <w:t>Le Client</w:t>
      </w:r>
      <w:r w:rsidR="00726C47" w:rsidRPr="005E6D14">
        <w:rPr>
          <w:rFonts w:ascii="Gill Sans Light" w:hAnsi="Gill Sans Light" w:cs="Gill Sans Light"/>
          <w:sz w:val="20"/>
          <w:szCs w:val="20"/>
          <w:lang w:eastAsia="fr-FR"/>
        </w:rPr>
        <w:t xml:space="preserve"> </w:t>
      </w:r>
      <w:r w:rsidR="00D52B58" w:rsidRPr="005E6D14">
        <w:rPr>
          <w:rFonts w:ascii="Gill Sans Light" w:hAnsi="Gill Sans Light" w:cs="Gill Sans Light"/>
          <w:sz w:val="20"/>
          <w:szCs w:val="20"/>
          <w:lang w:eastAsia="fr-FR"/>
        </w:rPr>
        <w:t>est</w:t>
      </w:r>
      <w:r w:rsidR="00726C47" w:rsidRPr="005E6D14">
        <w:rPr>
          <w:rFonts w:ascii="Gill Sans Light" w:hAnsi="Gill Sans Light" w:cs="Gill Sans Light"/>
          <w:sz w:val="20"/>
          <w:szCs w:val="20"/>
          <w:lang w:eastAsia="fr-FR"/>
        </w:rPr>
        <w:t xml:space="preserve"> donc informé que la première personne se présentant </w:t>
      </w:r>
      <w:r w:rsidR="00E51173" w:rsidRPr="005E6D14">
        <w:rPr>
          <w:rFonts w:ascii="Gill Sans Light" w:hAnsi="Gill Sans Light" w:cs="Gill Sans Light"/>
          <w:sz w:val="20"/>
          <w:szCs w:val="20"/>
          <w:lang w:eastAsia="fr-FR"/>
        </w:rPr>
        <w:t>à l’accueil</w:t>
      </w:r>
      <w:r w:rsidR="00726C47" w:rsidRPr="005E6D14">
        <w:rPr>
          <w:rFonts w:ascii="Gill Sans Light" w:hAnsi="Gill Sans Light" w:cs="Gill Sans Light"/>
          <w:sz w:val="20"/>
          <w:szCs w:val="20"/>
          <w:lang w:eastAsia="fr-FR"/>
        </w:rPr>
        <w:t xml:space="preserve"> avec la Contremarque, obtiendra le ou les Billet(s) qui s'y rattachent. C'est pourquoi, il appartient </w:t>
      </w:r>
      <w:r w:rsidR="00D52B58" w:rsidRPr="005E6D14">
        <w:rPr>
          <w:rFonts w:ascii="Gill Sans Light" w:hAnsi="Gill Sans Light" w:cs="Gill Sans Light"/>
          <w:sz w:val="20"/>
          <w:szCs w:val="20"/>
          <w:lang w:eastAsia="fr-FR"/>
        </w:rPr>
        <w:t xml:space="preserve">au Client </w:t>
      </w:r>
      <w:r w:rsidR="00726C47" w:rsidRPr="005E6D14">
        <w:rPr>
          <w:rFonts w:ascii="Gill Sans Light" w:hAnsi="Gill Sans Light" w:cs="Gill Sans Light"/>
          <w:sz w:val="20"/>
          <w:szCs w:val="20"/>
          <w:lang w:eastAsia="fr-FR"/>
        </w:rPr>
        <w:t xml:space="preserve">de prendre toutes les précautions nécessaires afin de conserver secret </w:t>
      </w:r>
      <w:r w:rsidR="00D52B58" w:rsidRPr="005E6D14">
        <w:rPr>
          <w:rFonts w:ascii="Gill Sans Light" w:hAnsi="Gill Sans Light" w:cs="Gill Sans Light"/>
          <w:sz w:val="20"/>
          <w:szCs w:val="20"/>
          <w:lang w:eastAsia="fr-FR"/>
        </w:rPr>
        <w:t>se</w:t>
      </w:r>
      <w:r w:rsidR="00726C47" w:rsidRPr="005E6D14">
        <w:rPr>
          <w:rFonts w:ascii="Gill Sans Light" w:hAnsi="Gill Sans Light" w:cs="Gill Sans Light"/>
          <w:sz w:val="20"/>
          <w:szCs w:val="20"/>
          <w:lang w:eastAsia="fr-FR"/>
        </w:rPr>
        <w:t>s identifiant</w:t>
      </w:r>
      <w:r w:rsidR="00D52B58" w:rsidRPr="005E6D14">
        <w:rPr>
          <w:rFonts w:ascii="Gill Sans Light" w:hAnsi="Gill Sans Light" w:cs="Gill Sans Light"/>
          <w:sz w:val="20"/>
          <w:szCs w:val="20"/>
          <w:lang w:eastAsia="fr-FR"/>
        </w:rPr>
        <w:t>s</w:t>
      </w:r>
      <w:r w:rsidR="00726C47" w:rsidRPr="005E6D14">
        <w:rPr>
          <w:rFonts w:ascii="Gill Sans Light" w:hAnsi="Gill Sans Light" w:cs="Gill Sans Light"/>
          <w:sz w:val="20"/>
          <w:szCs w:val="20"/>
          <w:lang w:eastAsia="fr-FR"/>
        </w:rPr>
        <w:t xml:space="preserve"> et mot de passe afin d'éviter qu'ils ne soient utilisés par des personnes non autorisées. </w:t>
      </w:r>
      <w:commentRangeEnd w:id="27"/>
      <w:r w:rsidR="00DE0A6A">
        <w:rPr>
          <w:rStyle w:val="CommentReference"/>
        </w:rPr>
        <w:commentReference w:id="27"/>
      </w:r>
    </w:p>
    <w:p w14:paraId="30E3904E" w14:textId="1B40D511" w:rsidR="00726C47" w:rsidRPr="005E6D14" w:rsidRDefault="00726C47"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 xml:space="preserve">Lors de l'impression de </w:t>
      </w:r>
      <w:r w:rsidR="00D52B58" w:rsidRPr="005E6D14">
        <w:rPr>
          <w:rFonts w:ascii="Gill Sans Light" w:hAnsi="Gill Sans Light" w:cs="Gill Sans Light"/>
          <w:sz w:val="20"/>
          <w:szCs w:val="20"/>
          <w:lang w:eastAsia="fr-FR"/>
        </w:rPr>
        <w:t>sa</w:t>
      </w:r>
      <w:r w:rsidRPr="005E6D14">
        <w:rPr>
          <w:rFonts w:ascii="Gill Sans Light" w:hAnsi="Gill Sans Light" w:cs="Gill Sans Light"/>
          <w:sz w:val="20"/>
          <w:szCs w:val="20"/>
          <w:lang w:eastAsia="fr-FR"/>
        </w:rPr>
        <w:t xml:space="preserve"> Contremarque, </w:t>
      </w:r>
      <w:r w:rsidR="00D52B58" w:rsidRPr="005E6D14">
        <w:rPr>
          <w:rFonts w:ascii="Gill Sans Light" w:hAnsi="Gill Sans Light" w:cs="Gill Sans Light"/>
          <w:sz w:val="20"/>
          <w:szCs w:val="20"/>
          <w:lang w:eastAsia="fr-FR"/>
        </w:rPr>
        <w:t>le Client</w:t>
      </w:r>
      <w:r w:rsidRPr="005E6D14">
        <w:rPr>
          <w:rFonts w:ascii="Gill Sans Light" w:hAnsi="Gill Sans Light" w:cs="Gill Sans Light"/>
          <w:sz w:val="20"/>
          <w:szCs w:val="20"/>
          <w:lang w:eastAsia="fr-FR"/>
        </w:rPr>
        <w:t xml:space="preserve"> d</w:t>
      </w:r>
      <w:r w:rsidR="00D52B58" w:rsidRPr="005E6D14">
        <w:rPr>
          <w:rFonts w:ascii="Gill Sans Light" w:hAnsi="Gill Sans Light" w:cs="Gill Sans Light"/>
          <w:sz w:val="20"/>
          <w:szCs w:val="20"/>
          <w:lang w:eastAsia="fr-FR"/>
        </w:rPr>
        <w:t>oit</w:t>
      </w:r>
      <w:r w:rsidRPr="005E6D14">
        <w:rPr>
          <w:rFonts w:ascii="Gill Sans Light" w:hAnsi="Gill Sans Light" w:cs="Gill Sans Light"/>
          <w:sz w:val="20"/>
          <w:szCs w:val="20"/>
          <w:lang w:eastAsia="fr-FR"/>
        </w:rPr>
        <w:t xml:space="preserve"> vérifier que </w:t>
      </w:r>
      <w:r w:rsidR="00D52B58" w:rsidRPr="005E6D14">
        <w:rPr>
          <w:rFonts w:ascii="Gill Sans Light" w:hAnsi="Gill Sans Light" w:cs="Gill Sans Light"/>
          <w:sz w:val="20"/>
          <w:szCs w:val="20"/>
          <w:lang w:eastAsia="fr-FR"/>
        </w:rPr>
        <w:t>son</w:t>
      </w:r>
      <w:r w:rsidRPr="005E6D14">
        <w:rPr>
          <w:rFonts w:ascii="Gill Sans Light" w:hAnsi="Gill Sans Light" w:cs="Gill Sans Light"/>
          <w:sz w:val="20"/>
          <w:szCs w:val="20"/>
          <w:lang w:eastAsia="fr-FR"/>
        </w:rPr>
        <w:t xml:space="preserve"> impression présente bien tous les éléments essentiels pour l'obtention des Billets en échange de </w:t>
      </w:r>
      <w:r w:rsidR="00D52B58" w:rsidRPr="005E6D14">
        <w:rPr>
          <w:rFonts w:ascii="Gill Sans Light" w:hAnsi="Gill Sans Light" w:cs="Gill Sans Light"/>
          <w:sz w:val="20"/>
          <w:szCs w:val="20"/>
          <w:lang w:eastAsia="fr-FR"/>
        </w:rPr>
        <w:t>sa</w:t>
      </w:r>
      <w:r w:rsidRPr="005E6D14">
        <w:rPr>
          <w:rFonts w:ascii="Gill Sans Light" w:hAnsi="Gill Sans Light" w:cs="Gill Sans Light"/>
          <w:sz w:val="20"/>
          <w:szCs w:val="20"/>
          <w:lang w:eastAsia="fr-FR"/>
        </w:rPr>
        <w:t xml:space="preserve"> Contremarque.</w:t>
      </w:r>
    </w:p>
    <w:p w14:paraId="77E8EBBF" w14:textId="4106AB61" w:rsidR="00D52B58" w:rsidRPr="005E6D14" w:rsidRDefault="00E931D6" w:rsidP="00BC15E5">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ARTICLE 8</w:t>
      </w:r>
      <w:r w:rsidR="00D52B58" w:rsidRPr="005E6D14">
        <w:rPr>
          <w:rFonts w:ascii="Gill Sans Light" w:hAnsi="Gill Sans Light" w:cs="Gill Sans Light"/>
          <w:color w:val="auto"/>
          <w:sz w:val="20"/>
          <w:szCs w:val="20"/>
          <w:lang w:eastAsia="fr-FR"/>
        </w:rPr>
        <w:t xml:space="preserve"> - ABSENCE DE DROIT DE RÉTRACTATION — </w:t>
      </w:r>
    </w:p>
    <w:p w14:paraId="329589FB" w14:textId="7993688D" w:rsidR="00F07EFB" w:rsidRPr="005E6D14" w:rsidRDefault="00D52B58" w:rsidP="00BC15E5">
      <w:pPr>
        <w:spacing w:after="120"/>
        <w:jc w:val="both"/>
        <w:rPr>
          <w:rFonts w:ascii="Gill Sans Light" w:hAnsi="Gill Sans Light" w:cs="Gill Sans Light"/>
          <w:sz w:val="20"/>
          <w:szCs w:val="20"/>
          <w:lang w:eastAsia="fr-FR"/>
        </w:rPr>
      </w:pPr>
      <w:r w:rsidRPr="005E6D14">
        <w:rPr>
          <w:rFonts w:ascii="Gill Sans Light" w:hAnsi="Gill Sans Light" w:cs="Gill Sans Light"/>
          <w:sz w:val="20"/>
          <w:szCs w:val="20"/>
          <w:lang w:eastAsia="fr-FR"/>
        </w:rPr>
        <w:t>Conformément à l'article L 121-20-4 du Code de la consommation,</w:t>
      </w:r>
      <w:r w:rsidR="004521B1" w:rsidRPr="005E6D14">
        <w:rPr>
          <w:rFonts w:ascii="Gill Sans Light" w:hAnsi="Gill Sans Light" w:cs="Gill Sans Light"/>
          <w:sz w:val="20"/>
          <w:szCs w:val="20"/>
          <w:lang w:eastAsia="fr-FR"/>
        </w:rPr>
        <w:t xml:space="preserve"> le Client </w:t>
      </w:r>
      <w:r w:rsidRPr="005E6D14">
        <w:rPr>
          <w:rFonts w:ascii="Gill Sans Light" w:hAnsi="Gill Sans Light" w:cs="Gill Sans Light"/>
          <w:sz w:val="20"/>
          <w:szCs w:val="20"/>
          <w:lang w:eastAsia="fr-FR"/>
        </w:rPr>
        <w:t>ne dispose pas d'un droit de rétractation.</w:t>
      </w:r>
    </w:p>
    <w:p w14:paraId="6958358A" w14:textId="650B9C19" w:rsidR="00D001B6" w:rsidRPr="00E931D6" w:rsidRDefault="00E931D6" w:rsidP="00E931D6">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ARTICLE 9</w:t>
      </w:r>
      <w:r w:rsidR="007268FB" w:rsidRPr="005E6D14">
        <w:rPr>
          <w:rFonts w:ascii="Gill Sans Light" w:hAnsi="Gill Sans Light" w:cs="Gill Sans Light"/>
          <w:color w:val="auto"/>
          <w:sz w:val="20"/>
          <w:szCs w:val="20"/>
          <w:lang w:eastAsia="fr-FR"/>
        </w:rPr>
        <w:t xml:space="preserve"> - </w:t>
      </w:r>
      <w:r w:rsidR="002C129B" w:rsidRPr="005E6D14">
        <w:rPr>
          <w:rFonts w:ascii="Gill Sans Light" w:hAnsi="Gill Sans Light" w:cs="Gill Sans Light"/>
          <w:color w:val="auto"/>
          <w:sz w:val="20"/>
          <w:szCs w:val="20"/>
          <w:lang w:eastAsia="fr-FR"/>
        </w:rPr>
        <w:t xml:space="preserve">MODALITÉS DE PAIEMENT ET SÉCURITÉ </w:t>
      </w:r>
      <w:r w:rsidR="0015081B" w:rsidRPr="005E6D14">
        <w:rPr>
          <w:rFonts w:ascii="Gill Sans Light" w:hAnsi="Gill Sans Light" w:cs="Gill Sans Light"/>
          <w:color w:val="auto"/>
          <w:sz w:val="20"/>
          <w:szCs w:val="20"/>
          <w:lang w:eastAsia="fr-FR"/>
        </w:rPr>
        <w:t>—</w:t>
      </w:r>
    </w:p>
    <w:p w14:paraId="7AC16BF9" w14:textId="47546E2F" w:rsidR="00D001B6" w:rsidRPr="005E6D14" w:rsidRDefault="00D001B6" w:rsidP="00D001B6">
      <w:pPr>
        <w:widowControl w:val="0"/>
        <w:autoSpaceDE w:val="0"/>
        <w:autoSpaceDN w:val="0"/>
        <w:adjustRightInd w:val="0"/>
        <w:spacing w:after="160"/>
        <w:jc w:val="both"/>
        <w:rPr>
          <w:rFonts w:ascii="Gill Sans Light" w:hAnsi="Gill Sans Light" w:cs="Gill Sans Light"/>
          <w:sz w:val="22"/>
          <w:szCs w:val="22"/>
        </w:rPr>
      </w:pPr>
      <w:r>
        <w:rPr>
          <w:rFonts w:ascii="Gill Sans Light" w:hAnsi="Gill Sans Light" w:cs="Gill Sans Light"/>
          <w:sz w:val="22"/>
          <w:szCs w:val="22"/>
        </w:rPr>
        <w:t xml:space="preserve">Pour le paiement du droit d’inscription au Cercle </w:t>
      </w:r>
      <w:commentRangeStart w:id="28"/>
      <w:r>
        <w:rPr>
          <w:rFonts w:ascii="Gill Sans Light" w:hAnsi="Gill Sans Light" w:cs="Gill Sans Light"/>
          <w:sz w:val="22"/>
          <w:szCs w:val="22"/>
        </w:rPr>
        <w:t>CULTURESECRETS</w:t>
      </w:r>
      <w:commentRangeEnd w:id="28"/>
      <w:r w:rsidR="00CA48F8">
        <w:rPr>
          <w:rStyle w:val="CommentReference"/>
        </w:rPr>
        <w:commentReference w:id="28"/>
      </w:r>
      <w:r>
        <w:rPr>
          <w:rFonts w:ascii="Gill Sans Light" w:hAnsi="Gill Sans Light" w:cs="Gill Sans Light"/>
          <w:sz w:val="22"/>
          <w:szCs w:val="22"/>
        </w:rPr>
        <w:t xml:space="preserve">, seul le paiement via le </w:t>
      </w:r>
      <w:r w:rsidR="00A253EE">
        <w:rPr>
          <w:rFonts w:ascii="Gill Sans Light" w:hAnsi="Gill Sans Light" w:cs="Gill Sans Light"/>
          <w:sz w:val="22"/>
          <w:szCs w:val="22"/>
        </w:rPr>
        <w:t>S</w:t>
      </w:r>
      <w:r>
        <w:rPr>
          <w:rFonts w:ascii="Gill Sans Light" w:hAnsi="Gill Sans Light" w:cs="Gill Sans Light"/>
          <w:sz w:val="22"/>
          <w:szCs w:val="22"/>
        </w:rPr>
        <w:t xml:space="preserve">ite internet par carte bancaire est accepté et aucun remboursement ne pourra être réalisé. </w:t>
      </w:r>
      <w:r w:rsidRPr="005E6D14">
        <w:rPr>
          <w:rFonts w:ascii="Gill Sans Light" w:hAnsi="Gill Sans Light" w:cs="Gill Sans Light"/>
          <w:sz w:val="22"/>
          <w:szCs w:val="22"/>
        </w:rPr>
        <w:t xml:space="preserve"> </w:t>
      </w:r>
    </w:p>
    <w:p w14:paraId="6077AAA0" w14:textId="507115C5" w:rsidR="0015081B" w:rsidRDefault="00F072E7" w:rsidP="00BC15E5">
      <w:pPr>
        <w:widowControl w:val="0"/>
        <w:autoSpaceDE w:val="0"/>
        <w:autoSpaceDN w:val="0"/>
        <w:adjustRightInd w:val="0"/>
        <w:spacing w:after="160"/>
        <w:jc w:val="both"/>
        <w:rPr>
          <w:rFonts w:ascii="Gill Sans Light" w:hAnsi="Gill Sans Light" w:cs="Gill Sans Light"/>
          <w:sz w:val="22"/>
          <w:szCs w:val="22"/>
        </w:rPr>
      </w:pPr>
      <w:r>
        <w:rPr>
          <w:rFonts w:ascii="Gill Sans Light" w:hAnsi="Gill Sans Light" w:cs="Gill Sans Light"/>
          <w:sz w:val="22"/>
          <w:szCs w:val="22"/>
        </w:rPr>
        <w:t xml:space="preserve">Pour les </w:t>
      </w:r>
      <w:r w:rsidR="00A253EE">
        <w:rPr>
          <w:rFonts w:ascii="Gill Sans Light" w:hAnsi="Gill Sans Light" w:cs="Gill Sans Light"/>
          <w:sz w:val="22"/>
          <w:szCs w:val="22"/>
        </w:rPr>
        <w:t>E</w:t>
      </w:r>
      <w:r>
        <w:rPr>
          <w:rFonts w:ascii="Gill Sans Light" w:hAnsi="Gill Sans Light" w:cs="Gill Sans Light"/>
          <w:sz w:val="22"/>
          <w:szCs w:val="22"/>
        </w:rPr>
        <w:t>v</w:t>
      </w:r>
      <w:r w:rsidR="00A253EE">
        <w:rPr>
          <w:rFonts w:ascii="Gill Sans Light" w:hAnsi="Gill Sans Light" w:cs="Gill Sans Light"/>
          <w:sz w:val="22"/>
          <w:szCs w:val="22"/>
        </w:rPr>
        <w:t>é</w:t>
      </w:r>
      <w:r>
        <w:rPr>
          <w:rFonts w:ascii="Gill Sans Light" w:hAnsi="Gill Sans Light" w:cs="Gill Sans Light"/>
          <w:sz w:val="22"/>
          <w:szCs w:val="22"/>
        </w:rPr>
        <w:t>nements, s</w:t>
      </w:r>
      <w:r w:rsidR="0015081B" w:rsidRPr="005E6D14">
        <w:rPr>
          <w:rFonts w:ascii="Gill Sans Light" w:hAnsi="Gill Sans Light" w:cs="Gill Sans Light"/>
          <w:sz w:val="22"/>
          <w:szCs w:val="22"/>
        </w:rPr>
        <w:t>eul le paiement via les Smartphones et Tablette</w:t>
      </w:r>
      <w:r w:rsidR="000235C1">
        <w:rPr>
          <w:rFonts w:ascii="Gill Sans Light" w:hAnsi="Gill Sans Light" w:cs="Gill Sans Light"/>
          <w:sz w:val="22"/>
          <w:szCs w:val="22"/>
        </w:rPr>
        <w:t>s</w:t>
      </w:r>
      <w:r w:rsidR="0015081B" w:rsidRPr="005E6D14">
        <w:rPr>
          <w:rFonts w:ascii="Gill Sans Light" w:hAnsi="Gill Sans Light" w:cs="Gill Sans Light"/>
          <w:sz w:val="22"/>
          <w:szCs w:val="22"/>
        </w:rPr>
        <w:t xml:space="preserve"> compatibles, par carte bancaire est accepté.</w:t>
      </w:r>
    </w:p>
    <w:p w14:paraId="69D99F1A"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Toutes les commandes sont payables en Euros :</w:t>
      </w:r>
    </w:p>
    <w:p w14:paraId="5CB9A6A0" w14:textId="3D073EED"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L'utilisation de l'Application et du service est gratuite. CULTURE</w:t>
      </w:r>
      <w:r w:rsidRPr="005E6D14">
        <w:rPr>
          <w:rFonts w:ascii="Gill Sans Light" w:hAnsi="Gill Sans Light" w:cs="Gill Sans Light"/>
          <w:b/>
          <w:bCs/>
          <w:sz w:val="22"/>
          <w:szCs w:val="22"/>
        </w:rPr>
        <w:t>SECRETS</w:t>
      </w:r>
      <w:r w:rsidRPr="005E6D14">
        <w:rPr>
          <w:rFonts w:ascii="Gill Sans Light" w:hAnsi="Gill Sans Light" w:cs="Gill Sans Light"/>
          <w:sz w:val="22"/>
          <w:szCs w:val="22"/>
        </w:rPr>
        <w:t xml:space="preserve"> a conclu une convention de service avec </w:t>
      </w:r>
      <w:proofErr w:type="spellStart"/>
      <w:r w:rsidRPr="005E6D14">
        <w:rPr>
          <w:rFonts w:ascii="Gill Sans Light" w:hAnsi="Gill Sans Light" w:cs="Gill Sans Light"/>
          <w:sz w:val="22"/>
          <w:szCs w:val="22"/>
        </w:rPr>
        <w:t>Adyen</w:t>
      </w:r>
      <w:proofErr w:type="spellEnd"/>
      <w:r w:rsidRPr="005E6D14">
        <w:rPr>
          <w:rFonts w:ascii="Gill Sans Light" w:hAnsi="Gill Sans Light" w:cs="Gill Sans Light"/>
          <w:sz w:val="22"/>
          <w:szCs w:val="22"/>
        </w:rPr>
        <w:t>. Cette convention vise à assurer l'ensemble des fonctions nécessaires à la gestion d'un service de paiement et à l'acquisit</w:t>
      </w:r>
      <w:r w:rsidR="00EF4F1B">
        <w:rPr>
          <w:rFonts w:ascii="Gill Sans Light" w:hAnsi="Gill Sans Light" w:cs="Gill Sans Light"/>
          <w:sz w:val="22"/>
          <w:szCs w:val="22"/>
        </w:rPr>
        <w:t xml:space="preserve">ion sécurisée de paiement sur le </w:t>
      </w:r>
      <w:r w:rsidR="00A253EE">
        <w:rPr>
          <w:rFonts w:ascii="Gill Sans Light" w:hAnsi="Gill Sans Light" w:cs="Gill Sans Light"/>
          <w:sz w:val="22"/>
          <w:szCs w:val="22"/>
        </w:rPr>
        <w:t>S</w:t>
      </w:r>
      <w:r w:rsidR="00EF4F1B">
        <w:rPr>
          <w:rFonts w:ascii="Gill Sans Light" w:hAnsi="Gill Sans Light" w:cs="Gill Sans Light"/>
          <w:sz w:val="22"/>
          <w:szCs w:val="22"/>
        </w:rPr>
        <w:t>ite en ce qui concerne le pai</w:t>
      </w:r>
      <w:r w:rsidR="00F072E7">
        <w:rPr>
          <w:rFonts w:ascii="Gill Sans Light" w:hAnsi="Gill Sans Light" w:cs="Gill Sans Light"/>
          <w:sz w:val="22"/>
          <w:szCs w:val="22"/>
        </w:rPr>
        <w:t>e</w:t>
      </w:r>
      <w:r w:rsidR="00EF4F1B">
        <w:rPr>
          <w:rFonts w:ascii="Gill Sans Light" w:hAnsi="Gill Sans Light" w:cs="Gill Sans Light"/>
          <w:sz w:val="22"/>
          <w:szCs w:val="22"/>
        </w:rPr>
        <w:t>ment des droits d’inscription et sur l’</w:t>
      </w:r>
      <w:r w:rsidRPr="005E6D14">
        <w:rPr>
          <w:rFonts w:ascii="Gill Sans Light" w:hAnsi="Gill Sans Light" w:cs="Gill Sans Light"/>
          <w:sz w:val="22"/>
          <w:szCs w:val="22"/>
        </w:rPr>
        <w:t xml:space="preserve">Application </w:t>
      </w:r>
      <w:r w:rsidR="00F072E7">
        <w:rPr>
          <w:rFonts w:ascii="Gill Sans Light" w:hAnsi="Gill Sans Light" w:cs="Gill Sans Light"/>
          <w:sz w:val="22"/>
          <w:szCs w:val="22"/>
        </w:rPr>
        <w:t xml:space="preserve">pour les </w:t>
      </w:r>
      <w:r w:rsidR="00A253EE">
        <w:rPr>
          <w:rFonts w:ascii="Gill Sans Light" w:hAnsi="Gill Sans Light" w:cs="Gill Sans Light"/>
          <w:sz w:val="22"/>
          <w:szCs w:val="22"/>
        </w:rPr>
        <w:t>E</w:t>
      </w:r>
      <w:r w:rsidR="00F072E7">
        <w:rPr>
          <w:rFonts w:ascii="Gill Sans Light" w:hAnsi="Gill Sans Light" w:cs="Gill Sans Light"/>
          <w:sz w:val="22"/>
          <w:szCs w:val="22"/>
        </w:rPr>
        <w:t>v</w:t>
      </w:r>
      <w:r w:rsidR="00A253EE">
        <w:rPr>
          <w:rFonts w:ascii="Gill Sans Light" w:hAnsi="Gill Sans Light" w:cs="Gill Sans Light"/>
          <w:sz w:val="22"/>
          <w:szCs w:val="22"/>
        </w:rPr>
        <w:t>é</w:t>
      </w:r>
      <w:r w:rsidR="00F072E7">
        <w:rPr>
          <w:rFonts w:ascii="Gill Sans Light" w:hAnsi="Gill Sans Light" w:cs="Gill Sans Light"/>
          <w:sz w:val="22"/>
          <w:szCs w:val="22"/>
        </w:rPr>
        <w:t xml:space="preserve">nements </w:t>
      </w:r>
      <w:r w:rsidRPr="005E6D14">
        <w:rPr>
          <w:rFonts w:ascii="Gill Sans Light" w:hAnsi="Gill Sans Light" w:cs="Gill Sans Light"/>
          <w:sz w:val="22"/>
          <w:szCs w:val="22"/>
        </w:rPr>
        <w:t>et gère ainsi la sécurité des échanges en s’assurant de la protection des secrets (clés de déchiffrement) et de leur gestion.</w:t>
      </w:r>
    </w:p>
    <w:p w14:paraId="76D6B5D1" w14:textId="5A05EE47" w:rsidR="00915E82" w:rsidRPr="00E931D6" w:rsidRDefault="0015081B" w:rsidP="00E931D6">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Le montant maximum pour une transaction est plafonné à 80 Euros, pour toute commande supplémentaire à 80 Euros une authentification sera demandée</w:t>
      </w:r>
      <w:r w:rsidR="002E1E1F">
        <w:rPr>
          <w:rFonts w:ascii="Gill Sans Light" w:hAnsi="Gill Sans Light" w:cs="Gill Sans Light"/>
          <w:sz w:val="22"/>
          <w:szCs w:val="22"/>
        </w:rPr>
        <w:t xml:space="preserve"> au </w:t>
      </w:r>
      <w:r w:rsidR="00B56C53">
        <w:rPr>
          <w:rFonts w:ascii="Gill Sans Light" w:hAnsi="Gill Sans Light" w:cs="Gill Sans Light"/>
          <w:sz w:val="22"/>
          <w:szCs w:val="22"/>
        </w:rPr>
        <w:t>C</w:t>
      </w:r>
      <w:r w:rsidR="002E1E1F">
        <w:rPr>
          <w:rFonts w:ascii="Gill Sans Light" w:hAnsi="Gill Sans Light" w:cs="Gill Sans Light"/>
          <w:sz w:val="22"/>
          <w:szCs w:val="22"/>
        </w:rPr>
        <w:t>lient</w:t>
      </w:r>
      <w:r w:rsidRPr="005E6D14">
        <w:rPr>
          <w:rFonts w:ascii="Gill Sans Light" w:hAnsi="Gill Sans Light" w:cs="Gill Sans Light"/>
          <w:sz w:val="22"/>
          <w:szCs w:val="22"/>
        </w:rPr>
        <w:t>.</w:t>
      </w:r>
    </w:p>
    <w:p w14:paraId="7E091C48"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 xml:space="preserve">La commande validée sera effective après accord du centre de paiement bancaire. En cas de refus du centre, la commande sera automatiquement annulée et donnera lieu à un avis d’annulation (ultérieurement par </w:t>
      </w:r>
      <w:commentRangeStart w:id="29"/>
      <w:r w:rsidRPr="005E6D14">
        <w:rPr>
          <w:rFonts w:ascii="Gill Sans Light" w:hAnsi="Gill Sans Light" w:cs="Gill Sans Light"/>
          <w:sz w:val="22"/>
          <w:szCs w:val="22"/>
        </w:rPr>
        <w:t>courrier électronique</w:t>
      </w:r>
      <w:commentRangeEnd w:id="29"/>
      <w:r w:rsidR="00AF4CB4">
        <w:rPr>
          <w:rStyle w:val="CommentReference"/>
        </w:rPr>
        <w:commentReference w:id="29"/>
      </w:r>
      <w:r w:rsidRPr="005E6D14">
        <w:rPr>
          <w:rFonts w:ascii="Gill Sans Light" w:hAnsi="Gill Sans Light" w:cs="Gill Sans Light"/>
          <w:sz w:val="22"/>
          <w:szCs w:val="22"/>
        </w:rPr>
        <w:t>).</w:t>
      </w:r>
    </w:p>
    <w:p w14:paraId="3E8F001A"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Le Client garantit qu'il est pleinement habilité à utiliser la carte de paiement qu'il utilisera et que cette dernière donne accès à des fonds suffisants pour couvrir tous les coûts nécessaires au règlement de la commande. L’engagement de payer donné au moyen d’une carte de paiement est irrévocable. Il ne peut être fait opposition au paiement qu’en cas de perte, de vol ou d’utilisation frauduleuse de la carte. En dehors de ces cas limitativement admis par le législateur, le porteur de la carte se rend coupable de fraude à la carte bancaire. Le droit d’opposition au paiement ne saurait notamment être utilisé pour pallier l’absence de droit de rétractation.</w:t>
      </w:r>
    </w:p>
    <w:p w14:paraId="0F03A85C"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A chaque paiement par carte de crédit, le Client a le choix de mémoriser ou non ses informations bancaires afin de faciliter ses prochains paiements.</w:t>
      </w:r>
    </w:p>
    <w:p w14:paraId="1A5E8CC5"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La transaction est immédiatement débitée sur la carte bancaire du Client après vérification des données de celle-ci, à réception de l'autorisation de débit de la part de la société émettrice de la carte bancaire utilisée.</w:t>
      </w:r>
    </w:p>
    <w:p w14:paraId="384B0FA6"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En communiquant les informations relatives à sa carte bancaire, le Client autorise CULTURE</w:t>
      </w:r>
      <w:r w:rsidRPr="005E6D14">
        <w:rPr>
          <w:rFonts w:ascii="Gill Sans Light" w:hAnsi="Gill Sans Light" w:cs="Gill Sans Light"/>
          <w:b/>
          <w:bCs/>
          <w:sz w:val="22"/>
          <w:szCs w:val="22"/>
        </w:rPr>
        <w:t>SECRETS</w:t>
      </w:r>
      <w:r w:rsidRPr="005E6D14">
        <w:rPr>
          <w:rFonts w:ascii="Gill Sans Light" w:hAnsi="Gill Sans Light" w:cs="Gill Sans Light"/>
          <w:sz w:val="22"/>
          <w:szCs w:val="22"/>
        </w:rPr>
        <w:t xml:space="preserve"> à débiter sa carte bancaire du montant correspondant au Prix Tout Compris. A ce titre, le Client déclare être titulaire de la carte bancaire à débiter et que le nom figurant sur la carte est effectivement le sien.</w:t>
      </w:r>
    </w:p>
    <w:p w14:paraId="32A421FB" w14:textId="6D83355D"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Les systèmes d'enregistrement automatique</w:t>
      </w:r>
      <w:r w:rsidR="000235C1">
        <w:rPr>
          <w:rFonts w:ascii="Gill Sans Light" w:hAnsi="Gill Sans Light" w:cs="Gill Sans Light"/>
          <w:sz w:val="22"/>
          <w:szCs w:val="22"/>
        </w:rPr>
        <w:t>s</w:t>
      </w:r>
      <w:r w:rsidRPr="005E6D14">
        <w:rPr>
          <w:rFonts w:ascii="Gill Sans Light" w:hAnsi="Gill Sans Light" w:cs="Gill Sans Light"/>
          <w:sz w:val="22"/>
          <w:szCs w:val="22"/>
        </w:rPr>
        <w:t xml:space="preserve"> des commandes valent preuve de la nature, du contenu et de la date de la commande.</w:t>
      </w:r>
    </w:p>
    <w:p w14:paraId="2F69F8C6" w14:textId="5DB86962" w:rsidR="007268FB" w:rsidRPr="005E6D14" w:rsidRDefault="0015081B" w:rsidP="00BC15E5">
      <w:pPr>
        <w:spacing w:after="120"/>
        <w:jc w:val="both"/>
        <w:rPr>
          <w:rFonts w:ascii="Gill Sans Light" w:hAnsi="Gill Sans Light" w:cs="Gill Sans Light"/>
          <w:sz w:val="20"/>
          <w:szCs w:val="20"/>
        </w:rPr>
      </w:pPr>
      <w:r w:rsidRPr="005E6D14">
        <w:rPr>
          <w:rFonts w:ascii="Gill Sans Light" w:hAnsi="Gill Sans Light" w:cs="Gill Sans Light"/>
          <w:sz w:val="22"/>
          <w:szCs w:val="22"/>
        </w:rPr>
        <w:t>CULTURE</w:t>
      </w:r>
      <w:r w:rsidRPr="005E6D14">
        <w:rPr>
          <w:rFonts w:ascii="Gill Sans Light" w:hAnsi="Gill Sans Light" w:cs="Gill Sans Light"/>
          <w:b/>
          <w:bCs/>
          <w:sz w:val="22"/>
          <w:szCs w:val="22"/>
        </w:rPr>
        <w:t>SECRETS</w:t>
      </w:r>
      <w:r w:rsidRPr="005E6D14">
        <w:rPr>
          <w:rFonts w:ascii="Gill Sans Light" w:hAnsi="Gill Sans Light" w:cs="Gill Sans Light"/>
          <w:sz w:val="22"/>
          <w:szCs w:val="22"/>
        </w:rPr>
        <w:t xml:space="preserve"> reste propriétaire des Billets et des Contremarques commandées jusqu’à leur complet paiement.</w:t>
      </w:r>
    </w:p>
    <w:p w14:paraId="0E59301E" w14:textId="1F3F9388" w:rsidR="00E931D6" w:rsidRPr="00E931D6" w:rsidRDefault="00F07EFB" w:rsidP="00E931D6">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ARTICLE </w:t>
      </w:r>
      <w:r w:rsidR="00E931D6">
        <w:rPr>
          <w:rFonts w:ascii="Gill Sans Light" w:hAnsi="Gill Sans Light" w:cs="Gill Sans Light"/>
          <w:color w:val="auto"/>
          <w:sz w:val="20"/>
          <w:szCs w:val="20"/>
          <w:lang w:eastAsia="fr-FR"/>
        </w:rPr>
        <w:t>10</w:t>
      </w:r>
      <w:r w:rsidR="004521B1" w:rsidRPr="005E6D14">
        <w:rPr>
          <w:rFonts w:ascii="Gill Sans Light" w:hAnsi="Gill Sans Light" w:cs="Gill Sans Light"/>
          <w:color w:val="auto"/>
          <w:sz w:val="20"/>
          <w:szCs w:val="20"/>
          <w:lang w:eastAsia="fr-FR"/>
        </w:rPr>
        <w:t xml:space="preserve"> </w:t>
      </w:r>
      <w:r w:rsidRPr="005E6D14">
        <w:rPr>
          <w:rFonts w:ascii="Gill Sans Light" w:hAnsi="Gill Sans Light" w:cs="Gill Sans Light"/>
          <w:color w:val="auto"/>
          <w:sz w:val="20"/>
          <w:szCs w:val="20"/>
          <w:lang w:eastAsia="fr-FR"/>
        </w:rPr>
        <w:t xml:space="preserve">- MODIFICATION OU ANNULATION D'UN EVENEMENT ET REMBOURSEMENT </w:t>
      </w:r>
    </w:p>
    <w:p w14:paraId="151D67D2"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Il est rappelé que les Evénements se déroulent sous la seule responsabilité de l'Organisateur. CULTURE</w:t>
      </w:r>
      <w:r w:rsidRPr="005E6D14">
        <w:rPr>
          <w:rFonts w:ascii="Gill Sans Light" w:hAnsi="Gill Sans Light" w:cs="Gill Sans Light"/>
          <w:b/>
          <w:bCs/>
          <w:sz w:val="22"/>
          <w:szCs w:val="22"/>
        </w:rPr>
        <w:t>SECRETS</w:t>
      </w:r>
      <w:r w:rsidRPr="005E6D14">
        <w:rPr>
          <w:rFonts w:ascii="Gill Sans Light" w:hAnsi="Gill Sans Light" w:cs="Gill Sans Light"/>
          <w:sz w:val="22"/>
          <w:szCs w:val="22"/>
        </w:rPr>
        <w:t xml:space="preserve"> ne peut être tenu pour responsable de l'organisation de l'Evénement qu’il n’a pas organisé lui même.</w:t>
      </w:r>
    </w:p>
    <w:p w14:paraId="24249831"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Un Billet ne peut être remboursé même en cas de perte ou de vol, ni repris, ni échangé.</w:t>
      </w:r>
    </w:p>
    <w:p w14:paraId="2AEF4C6B" w14:textId="0FC1C93A"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Le remboursement d’un Billet ne se fera qu’en cas d'annulation de l’</w:t>
      </w:r>
      <w:r w:rsidR="00A253EE">
        <w:rPr>
          <w:rFonts w:ascii="Gill Sans Light" w:hAnsi="Gill Sans Light" w:cs="Gill Sans Light"/>
          <w:sz w:val="22"/>
          <w:szCs w:val="22"/>
        </w:rPr>
        <w:t>E</w:t>
      </w:r>
      <w:r w:rsidRPr="005E6D14">
        <w:rPr>
          <w:rFonts w:ascii="Gill Sans Light" w:hAnsi="Gill Sans Light" w:cs="Gill Sans Light"/>
          <w:sz w:val="22"/>
          <w:szCs w:val="22"/>
        </w:rPr>
        <w:t>vénement par l’Organisateur ou par CULTURE</w:t>
      </w:r>
      <w:r w:rsidRPr="005E6D14">
        <w:rPr>
          <w:rFonts w:ascii="Gill Sans Light" w:hAnsi="Gill Sans Light" w:cs="Gill Sans Light"/>
          <w:b/>
          <w:bCs/>
          <w:sz w:val="22"/>
          <w:szCs w:val="22"/>
        </w:rPr>
        <w:t>SECRETS</w:t>
      </w:r>
      <w:r w:rsidRPr="005E6D14">
        <w:rPr>
          <w:rFonts w:ascii="Gill Sans Light" w:hAnsi="Gill Sans Light" w:cs="Gill Sans Light"/>
          <w:sz w:val="22"/>
          <w:szCs w:val="22"/>
        </w:rPr>
        <w:t xml:space="preserve">, et ne comprendra que le </w:t>
      </w:r>
      <w:r w:rsidR="00B56C53">
        <w:rPr>
          <w:rFonts w:ascii="Gill Sans Light" w:hAnsi="Gill Sans Light" w:cs="Gill Sans Light"/>
          <w:sz w:val="22"/>
          <w:szCs w:val="22"/>
        </w:rPr>
        <w:t>P</w:t>
      </w:r>
      <w:r w:rsidRPr="005E6D14">
        <w:rPr>
          <w:rFonts w:ascii="Gill Sans Light" w:hAnsi="Gill Sans Light" w:cs="Gill Sans Light"/>
          <w:sz w:val="22"/>
          <w:szCs w:val="22"/>
        </w:rPr>
        <w:t>rix d’achat du Billet. Ce remboursement n'interviendra qu'en faveur de l'acquéreur initial. Dans tous les cas, aucun frais de quelque nature que ce soit, ne sera remboursé ou dédommagé.</w:t>
      </w:r>
    </w:p>
    <w:p w14:paraId="39537CB0" w14:textId="18516B46"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 xml:space="preserve">Aucun duplicata du </w:t>
      </w:r>
      <w:r w:rsidR="00A253EE">
        <w:rPr>
          <w:rFonts w:ascii="Gill Sans Light" w:hAnsi="Gill Sans Light" w:cs="Gill Sans Light"/>
          <w:sz w:val="22"/>
          <w:szCs w:val="22"/>
        </w:rPr>
        <w:t>B</w:t>
      </w:r>
      <w:r w:rsidRPr="005E6D14">
        <w:rPr>
          <w:rFonts w:ascii="Gill Sans Light" w:hAnsi="Gill Sans Light" w:cs="Gill Sans Light"/>
          <w:sz w:val="22"/>
          <w:szCs w:val="22"/>
        </w:rPr>
        <w:t>illet ne pourra être délivré y compris en cas de perte ou de vol.</w:t>
      </w:r>
    </w:p>
    <w:p w14:paraId="52E34148" w14:textId="0527DEAD"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Lors du contrôle à l'entrée du lieu de l'</w:t>
      </w:r>
      <w:r w:rsidR="00A253EE">
        <w:rPr>
          <w:rFonts w:ascii="Gill Sans Light" w:hAnsi="Gill Sans Light" w:cs="Gill Sans Light"/>
          <w:sz w:val="22"/>
          <w:szCs w:val="22"/>
        </w:rPr>
        <w:t>E</w:t>
      </w:r>
      <w:r w:rsidRPr="005E6D14">
        <w:rPr>
          <w:rFonts w:ascii="Gill Sans Light" w:hAnsi="Gill Sans Light" w:cs="Gill Sans Light"/>
          <w:sz w:val="22"/>
          <w:szCs w:val="22"/>
        </w:rPr>
        <w:t>vénement, une pièce d'identité</w:t>
      </w:r>
      <w:del w:id="30" w:author="Sophia Allouache" w:date="2014-09-21T22:56:00Z">
        <w:r w:rsidRPr="005E6D14" w:rsidDel="00AF4CB4">
          <w:rPr>
            <w:rFonts w:ascii="Gill Sans Light" w:hAnsi="Gill Sans Light" w:cs="Gill Sans Light"/>
            <w:sz w:val="22"/>
            <w:szCs w:val="22"/>
          </w:rPr>
          <w:delText>,</w:delText>
        </w:r>
      </w:del>
      <w:r w:rsidRPr="005E6D14">
        <w:rPr>
          <w:rFonts w:ascii="Gill Sans Light" w:hAnsi="Gill Sans Light" w:cs="Gill Sans Light"/>
          <w:sz w:val="22"/>
          <w:szCs w:val="22"/>
        </w:rPr>
        <w:t xml:space="preserve"> avec photo, en cours de validité</w:t>
      </w:r>
      <w:ins w:id="31" w:author="Sophia Allouache" w:date="2014-09-21T22:56:00Z">
        <w:r w:rsidR="00AF4CB4">
          <w:rPr>
            <w:rFonts w:ascii="Gill Sans Light" w:hAnsi="Gill Sans Light" w:cs="Gill Sans Light"/>
            <w:sz w:val="22"/>
            <w:szCs w:val="22"/>
          </w:rPr>
          <w:t>,</w:t>
        </w:r>
      </w:ins>
      <w:r w:rsidRPr="005E6D14">
        <w:rPr>
          <w:rFonts w:ascii="Gill Sans Light" w:hAnsi="Gill Sans Light" w:cs="Gill Sans Light"/>
          <w:sz w:val="22"/>
          <w:szCs w:val="22"/>
        </w:rPr>
        <w:t xml:space="preserve"> pourra être demandée au Client et elle devra correspondre au nom inscrit sur le </w:t>
      </w:r>
      <w:r w:rsidR="00A253EE">
        <w:rPr>
          <w:rFonts w:ascii="Gill Sans Light" w:hAnsi="Gill Sans Light" w:cs="Gill Sans Light"/>
          <w:sz w:val="22"/>
          <w:szCs w:val="22"/>
        </w:rPr>
        <w:t>B</w:t>
      </w:r>
      <w:r w:rsidRPr="005E6D14">
        <w:rPr>
          <w:rFonts w:ascii="Gill Sans Light" w:hAnsi="Gill Sans Light" w:cs="Gill Sans Light"/>
          <w:sz w:val="22"/>
          <w:szCs w:val="22"/>
        </w:rPr>
        <w:t>illet si celui-ci est nominatif.</w:t>
      </w:r>
    </w:p>
    <w:p w14:paraId="734C3CB9"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En cas d'annulation de l'Evénement ou de modification de l'heure, du lieu ou en cas de report de date de l'Evénement, le Client sera informé par CULTURE</w:t>
      </w:r>
      <w:r w:rsidRPr="005E6D14">
        <w:rPr>
          <w:rFonts w:ascii="Gill Sans Light" w:hAnsi="Gill Sans Light" w:cs="Gill Sans Light"/>
          <w:b/>
          <w:bCs/>
          <w:sz w:val="22"/>
          <w:szCs w:val="22"/>
        </w:rPr>
        <w:t>SECRETS</w:t>
      </w:r>
      <w:r w:rsidRPr="005E6D14">
        <w:rPr>
          <w:rFonts w:ascii="Gill Sans Light" w:hAnsi="Gill Sans Light" w:cs="Gill Sans Light"/>
          <w:sz w:val="22"/>
          <w:szCs w:val="22"/>
        </w:rPr>
        <w:t xml:space="preserve"> par l'envoi d'un e-mail à l'adresse que le Client a communiqué et/ou le cas échéant par l'envoi d'un SMS sur le numéro de téléphone mobile que le Client a communiqué lors de la création de son compte.</w:t>
      </w:r>
    </w:p>
    <w:p w14:paraId="4EC26FAE" w14:textId="77777777" w:rsidR="0015081B" w:rsidRPr="005E6D14" w:rsidRDefault="0015081B" w:rsidP="00BC15E5">
      <w:pPr>
        <w:widowControl w:val="0"/>
        <w:autoSpaceDE w:val="0"/>
        <w:autoSpaceDN w:val="0"/>
        <w:adjustRightInd w:val="0"/>
        <w:spacing w:after="160"/>
        <w:jc w:val="both"/>
        <w:rPr>
          <w:rFonts w:ascii="Gill Sans Light" w:hAnsi="Gill Sans Light" w:cs="Gill Sans Light"/>
          <w:sz w:val="22"/>
          <w:szCs w:val="22"/>
        </w:rPr>
      </w:pPr>
      <w:r w:rsidRPr="005E6D14">
        <w:rPr>
          <w:rFonts w:ascii="Gill Sans Light" w:hAnsi="Gill Sans Light" w:cs="Gill Sans Light"/>
          <w:sz w:val="22"/>
          <w:szCs w:val="22"/>
        </w:rPr>
        <w:t>Il est précisé qu'en cas de report de l'Evénement, aucun remboursement ne peut être effectué.</w:t>
      </w:r>
    </w:p>
    <w:p w14:paraId="6B926DBD" w14:textId="0F3304EF" w:rsidR="0015081B" w:rsidRPr="00545D18" w:rsidRDefault="0015081B" w:rsidP="00545D18">
      <w:pPr>
        <w:widowControl w:val="0"/>
        <w:autoSpaceDE w:val="0"/>
        <w:autoSpaceDN w:val="0"/>
        <w:adjustRightInd w:val="0"/>
        <w:spacing w:after="160"/>
        <w:jc w:val="both"/>
        <w:rPr>
          <w:rFonts w:ascii="Gill Sans Light" w:hAnsi="Gill Sans Light" w:cs="Gill Sans Light"/>
          <w:sz w:val="22"/>
          <w:szCs w:val="22"/>
        </w:rPr>
      </w:pPr>
      <w:r w:rsidRPr="00545D18">
        <w:rPr>
          <w:rFonts w:ascii="Gill Sans Light" w:hAnsi="Gill Sans Light" w:cs="Gill Sans Light"/>
          <w:sz w:val="22"/>
          <w:szCs w:val="22"/>
        </w:rPr>
        <w:t xml:space="preserve">En tout état de cause et compte tenu notamment des aléas liés aux messageries électroniques, </w:t>
      </w:r>
      <w:commentRangeStart w:id="32"/>
      <w:r w:rsidRPr="00545D18">
        <w:rPr>
          <w:rFonts w:ascii="Gill Sans Light" w:hAnsi="Gill Sans Light" w:cs="Gill Sans Light"/>
          <w:sz w:val="22"/>
          <w:szCs w:val="22"/>
        </w:rPr>
        <w:t>CULTURESECRETS</w:t>
      </w:r>
      <w:commentRangeEnd w:id="32"/>
      <w:r w:rsidR="00AF4CB4">
        <w:rPr>
          <w:rStyle w:val="CommentReference"/>
        </w:rPr>
        <w:commentReference w:id="32"/>
      </w:r>
      <w:r w:rsidRPr="00545D18">
        <w:rPr>
          <w:rFonts w:ascii="Gill Sans Light" w:hAnsi="Gill Sans Light" w:cs="Gill Sans Light"/>
          <w:sz w:val="22"/>
          <w:szCs w:val="22"/>
        </w:rPr>
        <w:t xml:space="preserve"> ne peut garantir au </w:t>
      </w:r>
      <w:r w:rsidR="00B56C53" w:rsidRPr="00545D18">
        <w:rPr>
          <w:rFonts w:ascii="Gill Sans Light" w:hAnsi="Gill Sans Light" w:cs="Gill Sans Light"/>
          <w:sz w:val="22"/>
          <w:szCs w:val="22"/>
        </w:rPr>
        <w:t>C</w:t>
      </w:r>
      <w:r w:rsidRPr="00545D18">
        <w:rPr>
          <w:rFonts w:ascii="Gill Sans Light" w:hAnsi="Gill Sans Light" w:cs="Gill Sans Light"/>
          <w:sz w:val="22"/>
          <w:szCs w:val="22"/>
        </w:rPr>
        <w:t>lient la bonne réception d'un e</w:t>
      </w:r>
      <w:ins w:id="33" w:author="Sophia Allouache" w:date="2014-09-21T23:10:00Z">
        <w:r w:rsidR="002E35D6">
          <w:rPr>
            <w:rFonts w:ascii="Gill Sans Light" w:hAnsi="Gill Sans Light" w:cs="Gill Sans Light"/>
            <w:sz w:val="22"/>
            <w:szCs w:val="22"/>
          </w:rPr>
          <w:t>-</w:t>
        </w:r>
      </w:ins>
      <w:r w:rsidRPr="00545D18">
        <w:rPr>
          <w:rFonts w:ascii="Gill Sans Light" w:hAnsi="Gill Sans Light" w:cs="Gill Sans Light"/>
          <w:sz w:val="22"/>
          <w:szCs w:val="22"/>
        </w:rPr>
        <w:t xml:space="preserve">mail ou d'un SMS. </w:t>
      </w:r>
    </w:p>
    <w:p w14:paraId="19E3CD9B" w14:textId="6CE09027" w:rsidR="00F07EFB" w:rsidRPr="005E6D14" w:rsidRDefault="00F07EFB" w:rsidP="00BC15E5">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ARTICLE </w:t>
      </w:r>
      <w:r w:rsidR="00E931D6">
        <w:rPr>
          <w:rFonts w:ascii="Gill Sans Light" w:hAnsi="Gill Sans Light" w:cs="Gill Sans Light"/>
          <w:color w:val="auto"/>
          <w:sz w:val="20"/>
          <w:szCs w:val="20"/>
          <w:lang w:eastAsia="fr-FR"/>
        </w:rPr>
        <w:t>11</w:t>
      </w:r>
      <w:r w:rsidR="004521B1" w:rsidRPr="005E6D14">
        <w:rPr>
          <w:rFonts w:ascii="Gill Sans Light" w:hAnsi="Gill Sans Light" w:cs="Gill Sans Light"/>
          <w:color w:val="auto"/>
          <w:sz w:val="20"/>
          <w:szCs w:val="20"/>
          <w:lang w:eastAsia="fr-FR"/>
        </w:rPr>
        <w:t xml:space="preserve"> </w:t>
      </w:r>
      <w:r w:rsidRPr="005E6D14">
        <w:rPr>
          <w:rFonts w:ascii="Gill Sans Light" w:hAnsi="Gill Sans Light" w:cs="Gill Sans Light"/>
          <w:color w:val="auto"/>
          <w:sz w:val="20"/>
          <w:szCs w:val="20"/>
          <w:lang w:eastAsia="fr-FR"/>
        </w:rPr>
        <w:t xml:space="preserve">- DISPONIBILITÉ DES PLACES — </w:t>
      </w:r>
    </w:p>
    <w:p w14:paraId="0951AB64" w14:textId="74985E54" w:rsidR="00F07EFB" w:rsidRPr="005E6D14" w:rsidRDefault="00F07EFB"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Les Organisateurs allouent un nombre de places par type d’</w:t>
      </w:r>
      <w:r w:rsidR="00A253EE">
        <w:rPr>
          <w:rFonts w:ascii="Gill Sans Light" w:eastAsia="Times New Roman" w:hAnsi="Gill Sans Light" w:cs="Gill Sans Light"/>
          <w:sz w:val="20"/>
          <w:szCs w:val="20"/>
          <w:lang w:eastAsia="fr-FR"/>
        </w:rPr>
        <w:t>E</w:t>
      </w:r>
      <w:r w:rsidRPr="005E6D14">
        <w:rPr>
          <w:rFonts w:ascii="Gill Sans Light" w:eastAsia="Times New Roman" w:hAnsi="Gill Sans Light" w:cs="Gill Sans Light"/>
          <w:sz w:val="20"/>
          <w:szCs w:val="20"/>
          <w:lang w:eastAsia="fr-FR"/>
        </w:rPr>
        <w:t>vénement</w:t>
      </w:r>
      <w:del w:id="34" w:author="Sophia Allouache" w:date="2014-09-21T22:58:00Z">
        <w:r w:rsidRPr="005E6D14" w:rsidDel="00AF4CB4">
          <w:rPr>
            <w:rFonts w:ascii="Gill Sans Light" w:eastAsia="Times New Roman" w:hAnsi="Gill Sans Light" w:cs="Gill Sans Light"/>
            <w:sz w:val="20"/>
            <w:szCs w:val="20"/>
            <w:lang w:eastAsia="fr-FR"/>
          </w:rPr>
          <w:delText>,</w:delText>
        </w:r>
      </w:del>
      <w:r w:rsidRPr="005E6D14">
        <w:rPr>
          <w:rFonts w:ascii="Gill Sans Light" w:eastAsia="Times New Roman" w:hAnsi="Gill Sans Light" w:cs="Gill Sans Light"/>
          <w:sz w:val="20"/>
          <w:szCs w:val="20"/>
          <w:lang w:eastAsia="fr-FR"/>
        </w:rPr>
        <w:t xml:space="preserve"> à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eastAsia="Times New Roman" w:hAnsi="Gill Sans Light" w:cs="Gill Sans Light"/>
          <w:sz w:val="20"/>
          <w:szCs w:val="20"/>
          <w:lang w:eastAsia="fr-FR"/>
        </w:rPr>
        <w:t xml:space="preserve">. Lors de </w:t>
      </w:r>
      <w:r w:rsidR="00896EAA" w:rsidRPr="005E6D14">
        <w:rPr>
          <w:rFonts w:ascii="Gill Sans Light" w:eastAsia="Times New Roman" w:hAnsi="Gill Sans Light" w:cs="Gill Sans Light"/>
          <w:sz w:val="20"/>
          <w:szCs w:val="20"/>
          <w:lang w:eastAsia="fr-FR"/>
        </w:rPr>
        <w:t xml:space="preserve">la  </w:t>
      </w:r>
      <w:r w:rsidRPr="005E6D14">
        <w:rPr>
          <w:rFonts w:ascii="Gill Sans Light" w:eastAsia="Times New Roman" w:hAnsi="Gill Sans Light" w:cs="Gill Sans Light"/>
          <w:sz w:val="20"/>
          <w:szCs w:val="20"/>
          <w:lang w:eastAsia="fr-FR"/>
        </w:rPr>
        <w:t>commande</w:t>
      </w:r>
      <w:r w:rsidR="00896EAA" w:rsidRPr="005E6D14">
        <w:rPr>
          <w:rFonts w:ascii="Gill Sans Light" w:eastAsia="Times New Roman" w:hAnsi="Gill Sans Light" w:cs="Gill Sans Light"/>
          <w:sz w:val="20"/>
          <w:szCs w:val="20"/>
          <w:lang w:eastAsia="fr-FR"/>
        </w:rPr>
        <w:t xml:space="preserve"> du </w:t>
      </w:r>
      <w:r w:rsidR="00B56C53">
        <w:rPr>
          <w:rFonts w:ascii="Gill Sans Light" w:eastAsia="Times New Roman" w:hAnsi="Gill Sans Light" w:cs="Gill Sans Light"/>
          <w:sz w:val="20"/>
          <w:szCs w:val="20"/>
          <w:lang w:eastAsia="fr-FR"/>
        </w:rPr>
        <w:t>C</w:t>
      </w:r>
      <w:r w:rsidR="00896EAA" w:rsidRPr="005E6D14">
        <w:rPr>
          <w:rFonts w:ascii="Gill Sans Light" w:eastAsia="Times New Roman" w:hAnsi="Gill Sans Light" w:cs="Gill Sans Light"/>
          <w:sz w:val="20"/>
          <w:szCs w:val="20"/>
          <w:lang w:eastAsia="fr-FR"/>
        </w:rPr>
        <w:t>lient</w:t>
      </w:r>
      <w:r w:rsidRPr="005E6D14">
        <w:rPr>
          <w:rFonts w:ascii="Gill Sans Light" w:eastAsia="Times New Roman" w:hAnsi="Gill Sans Light" w:cs="Gill Sans Light"/>
          <w:sz w:val="20"/>
          <w:szCs w:val="20"/>
          <w:lang w:eastAsia="fr-FR"/>
        </w:rPr>
        <w:t xml:space="preserve">, </w:t>
      </w:r>
      <w:r w:rsidR="00896EAA" w:rsidRPr="005E6D14">
        <w:rPr>
          <w:rFonts w:ascii="Gill Sans Light" w:eastAsia="Times New Roman" w:hAnsi="Gill Sans Light" w:cs="Gill Sans Light"/>
          <w:sz w:val="20"/>
          <w:szCs w:val="20"/>
          <w:lang w:eastAsia="fr-FR"/>
        </w:rPr>
        <w:t>il choisira le nombre</w:t>
      </w:r>
      <w:r w:rsidRPr="005E6D14">
        <w:rPr>
          <w:rFonts w:ascii="Gill Sans Light" w:eastAsia="Times New Roman" w:hAnsi="Gill Sans Light" w:cs="Gill Sans Light"/>
          <w:sz w:val="20"/>
          <w:szCs w:val="20"/>
          <w:lang w:eastAsia="fr-FR"/>
        </w:rPr>
        <w:t xml:space="preserve"> de places </w:t>
      </w:r>
      <w:r w:rsidR="00896EAA" w:rsidRPr="005E6D14">
        <w:rPr>
          <w:rFonts w:ascii="Gill Sans Light" w:eastAsia="Times New Roman" w:hAnsi="Gill Sans Light" w:cs="Gill Sans Light"/>
          <w:sz w:val="20"/>
          <w:szCs w:val="20"/>
          <w:lang w:eastAsia="fr-FR"/>
        </w:rPr>
        <w:t xml:space="preserve">souhaité dans la limite des places disponibles. </w:t>
      </w:r>
    </w:p>
    <w:p w14:paraId="07610F6D" w14:textId="6BEAA323" w:rsidR="00F07EFB" w:rsidRPr="005E6D14" w:rsidRDefault="00F07EFB"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La Réservation s'effectue en temps réel. Ainsi, lors de la passation de commande, le Client est informé en temps réel de la disponibilité des Billets. En cas d'indisponibilité de l’</w:t>
      </w:r>
      <w:r w:rsidR="00A253EE">
        <w:rPr>
          <w:rFonts w:ascii="Gill Sans Light" w:eastAsia="Times New Roman" w:hAnsi="Gill Sans Light" w:cs="Gill Sans Light"/>
          <w:sz w:val="20"/>
          <w:szCs w:val="20"/>
          <w:lang w:eastAsia="fr-FR"/>
        </w:rPr>
        <w:t>E</w:t>
      </w:r>
      <w:r w:rsidRPr="005E6D14">
        <w:rPr>
          <w:rFonts w:ascii="Gill Sans Light" w:eastAsia="Times New Roman" w:hAnsi="Gill Sans Light" w:cs="Gill Sans Light"/>
          <w:sz w:val="20"/>
          <w:szCs w:val="20"/>
          <w:lang w:eastAsia="fr-FR"/>
        </w:rPr>
        <w:t xml:space="preserve">vénement demandé, le Client est automatiquement informé de l’impossibilité de commander cet </w:t>
      </w:r>
      <w:r w:rsidR="00A253EE">
        <w:rPr>
          <w:rFonts w:ascii="Gill Sans Light" w:eastAsia="Times New Roman" w:hAnsi="Gill Sans Light" w:cs="Gill Sans Light"/>
          <w:sz w:val="20"/>
          <w:szCs w:val="20"/>
          <w:lang w:eastAsia="fr-FR"/>
        </w:rPr>
        <w:t>E</w:t>
      </w:r>
      <w:r w:rsidRPr="005E6D14">
        <w:rPr>
          <w:rFonts w:ascii="Gill Sans Light" w:eastAsia="Times New Roman" w:hAnsi="Gill Sans Light" w:cs="Gill Sans Light"/>
          <w:sz w:val="20"/>
          <w:szCs w:val="20"/>
          <w:lang w:eastAsia="fr-FR"/>
        </w:rPr>
        <w:t xml:space="preserve">vénement. </w:t>
      </w:r>
    </w:p>
    <w:p w14:paraId="38140097" w14:textId="722C071F" w:rsidR="00F33999" w:rsidRPr="005E6D14" w:rsidRDefault="00F33999" w:rsidP="00BC15E5">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ARTICLE </w:t>
      </w:r>
      <w:r w:rsidR="00E931D6">
        <w:rPr>
          <w:rFonts w:ascii="Gill Sans Light" w:hAnsi="Gill Sans Light" w:cs="Gill Sans Light"/>
          <w:color w:val="auto"/>
          <w:sz w:val="20"/>
          <w:szCs w:val="20"/>
          <w:lang w:eastAsia="fr-FR"/>
        </w:rPr>
        <w:t>12</w:t>
      </w:r>
      <w:r w:rsidR="004521B1" w:rsidRPr="005E6D14">
        <w:rPr>
          <w:rFonts w:ascii="Gill Sans Light" w:hAnsi="Gill Sans Light" w:cs="Gill Sans Light"/>
          <w:color w:val="auto"/>
          <w:sz w:val="20"/>
          <w:szCs w:val="20"/>
          <w:lang w:eastAsia="fr-FR"/>
        </w:rPr>
        <w:t xml:space="preserve"> </w:t>
      </w:r>
      <w:r w:rsidRPr="005E6D14">
        <w:rPr>
          <w:rFonts w:ascii="Gill Sans Light" w:hAnsi="Gill Sans Light" w:cs="Gill Sans Light"/>
          <w:color w:val="auto"/>
          <w:sz w:val="20"/>
          <w:szCs w:val="20"/>
          <w:lang w:eastAsia="fr-FR"/>
        </w:rPr>
        <w:t xml:space="preserve">- PRIX ET NOMBRE DE PLACES — </w:t>
      </w:r>
    </w:p>
    <w:p w14:paraId="3D9CF4B0" w14:textId="3892AA53" w:rsidR="00F33999" w:rsidRPr="005E6D14" w:rsidRDefault="00F33999"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Le Prix du Billet est indiqué en </w:t>
      </w:r>
      <w:r w:rsidR="00B86548">
        <w:rPr>
          <w:rFonts w:ascii="Gill Sans Light" w:eastAsia="Times New Roman" w:hAnsi="Gill Sans Light" w:cs="Gill Sans Light"/>
          <w:sz w:val="20"/>
          <w:szCs w:val="20"/>
          <w:lang w:eastAsia="fr-FR"/>
        </w:rPr>
        <w:t>E</w:t>
      </w:r>
      <w:r w:rsidRPr="005E6D14">
        <w:rPr>
          <w:rFonts w:ascii="Gill Sans Light" w:eastAsia="Times New Roman" w:hAnsi="Gill Sans Light" w:cs="Gill Sans Light"/>
          <w:sz w:val="20"/>
          <w:szCs w:val="20"/>
          <w:lang w:eastAsia="fr-FR"/>
        </w:rPr>
        <w:t xml:space="preserve">uros toutes taxes comprises et correspond au </w:t>
      </w:r>
      <w:r w:rsidR="00B56C53">
        <w:rPr>
          <w:rFonts w:ascii="Gill Sans Light" w:eastAsia="Times New Roman" w:hAnsi="Gill Sans Light" w:cs="Gill Sans Light"/>
          <w:sz w:val="20"/>
          <w:szCs w:val="20"/>
          <w:lang w:eastAsia="fr-FR"/>
        </w:rPr>
        <w:t>P</w:t>
      </w:r>
      <w:r w:rsidRPr="005E6D14">
        <w:rPr>
          <w:rFonts w:ascii="Gill Sans Light" w:eastAsia="Times New Roman" w:hAnsi="Gill Sans Light" w:cs="Gill Sans Light"/>
          <w:sz w:val="20"/>
          <w:szCs w:val="20"/>
          <w:lang w:eastAsia="fr-FR"/>
        </w:rPr>
        <w:t xml:space="preserve">rix du Billet qui sera remis en échange de la Contremarque. </w:t>
      </w:r>
    </w:p>
    <w:p w14:paraId="4963D35C" w14:textId="6D9CF73C" w:rsidR="00F33999" w:rsidRPr="005E6D14" w:rsidRDefault="00F33999"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Le Prix</w:t>
      </w:r>
      <w:r w:rsidR="00047B05" w:rsidRPr="005E6D14">
        <w:rPr>
          <w:rFonts w:ascii="Gill Sans Light" w:eastAsia="Times New Roman" w:hAnsi="Gill Sans Light" w:cs="Gill Sans Light"/>
          <w:sz w:val="20"/>
          <w:szCs w:val="20"/>
          <w:lang w:eastAsia="fr-FR"/>
        </w:rPr>
        <w:t xml:space="preserve"> pour un </w:t>
      </w:r>
      <w:r w:rsidR="00A253EE">
        <w:rPr>
          <w:rFonts w:ascii="Gill Sans Light" w:eastAsia="Times New Roman" w:hAnsi="Gill Sans Light" w:cs="Gill Sans Light"/>
          <w:sz w:val="20"/>
          <w:szCs w:val="20"/>
          <w:lang w:eastAsia="fr-FR"/>
        </w:rPr>
        <w:t>E</w:t>
      </w:r>
      <w:r w:rsidR="00047B05" w:rsidRPr="005E6D14">
        <w:rPr>
          <w:rFonts w:ascii="Gill Sans Light" w:eastAsia="Times New Roman" w:hAnsi="Gill Sans Light" w:cs="Gill Sans Light"/>
          <w:sz w:val="20"/>
          <w:szCs w:val="20"/>
          <w:lang w:eastAsia="fr-FR"/>
        </w:rPr>
        <w:t xml:space="preserve">vénement </w:t>
      </w:r>
      <w:r w:rsidRPr="005E6D14">
        <w:rPr>
          <w:rFonts w:ascii="Gill Sans Light" w:eastAsia="Times New Roman" w:hAnsi="Gill Sans Light" w:cs="Gill Sans Light"/>
          <w:sz w:val="20"/>
          <w:szCs w:val="20"/>
          <w:lang w:eastAsia="fr-FR"/>
        </w:rPr>
        <w:t xml:space="preserve">indiqué sur l’Application correspond au Prix pour un seul et même Billet. Le Prix Tout Compris dû par le Client est indiqué sur la page de l’Application correspondant à la confirmation de la Réservation. </w:t>
      </w:r>
    </w:p>
    <w:p w14:paraId="2A371A52" w14:textId="39C5A4C5" w:rsidR="00F33999" w:rsidRPr="005E6D14" w:rsidRDefault="00F33999"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En cas de promotion ou d'offres spéciales,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w:t>
      </w:r>
      <w:r w:rsidRPr="005E6D14">
        <w:rPr>
          <w:rFonts w:ascii="Gill Sans Light" w:eastAsia="Times New Roman" w:hAnsi="Gill Sans Light" w:cs="Gill Sans Light"/>
          <w:sz w:val="20"/>
          <w:szCs w:val="20"/>
          <w:lang w:eastAsia="fr-FR"/>
        </w:rPr>
        <w:t xml:space="preserve">s'engage à appliquer le </w:t>
      </w:r>
      <w:r w:rsidR="00B56C53">
        <w:rPr>
          <w:rFonts w:ascii="Gill Sans Light" w:eastAsia="Times New Roman" w:hAnsi="Gill Sans Light" w:cs="Gill Sans Light"/>
          <w:sz w:val="20"/>
          <w:szCs w:val="20"/>
          <w:lang w:eastAsia="fr-FR"/>
        </w:rPr>
        <w:t>P</w:t>
      </w:r>
      <w:r w:rsidRPr="005E6D14">
        <w:rPr>
          <w:rFonts w:ascii="Gill Sans Light" w:eastAsia="Times New Roman" w:hAnsi="Gill Sans Light" w:cs="Gill Sans Light"/>
          <w:sz w:val="20"/>
          <w:szCs w:val="20"/>
          <w:lang w:eastAsia="fr-FR"/>
        </w:rPr>
        <w:t xml:space="preserve">rix promotionnel à toute Réservation passée pendant la durée de la promotion. </w:t>
      </w:r>
    </w:p>
    <w:p w14:paraId="1EF97C4E" w14:textId="0A231708" w:rsidR="00F33999" w:rsidRPr="005E6D14" w:rsidRDefault="00F33999" w:rsidP="00BC15E5">
      <w:pPr>
        <w:spacing w:after="120"/>
        <w:jc w:val="both"/>
        <w:rPr>
          <w:rFonts w:ascii="Gill Sans Light" w:eastAsia="Times New Roman" w:hAnsi="Gill Sans Light" w:cs="Gill Sans Light"/>
          <w:sz w:val="20"/>
          <w:szCs w:val="20"/>
          <w:lang w:eastAsia="fr-FR"/>
        </w:rPr>
      </w:pP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w:t>
      </w:r>
      <w:r w:rsidRPr="005E6D14">
        <w:rPr>
          <w:rFonts w:ascii="Gill Sans Light" w:eastAsia="Times New Roman" w:hAnsi="Gill Sans Light" w:cs="Gill Sans Light"/>
          <w:sz w:val="20"/>
          <w:szCs w:val="20"/>
          <w:lang w:eastAsia="fr-FR"/>
        </w:rPr>
        <w:t xml:space="preserve">se réserve le droit de modifier les Prix à tout moment mais les Contremarques sont facturées sur la base des Prix en vigueur au moment où votre Réservation est définitive. </w:t>
      </w:r>
    </w:p>
    <w:p w14:paraId="230232B7" w14:textId="7DD88245" w:rsidR="007676DA" w:rsidRPr="005E6D14" w:rsidRDefault="00F33999"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Les Billets et les Contremarques ne peuvent être revendus. A cet égard, nous rappelons</w:t>
      </w:r>
      <w:r w:rsidR="004521B1" w:rsidRPr="005E6D14">
        <w:rPr>
          <w:rFonts w:ascii="Gill Sans Light" w:eastAsia="Times New Roman" w:hAnsi="Gill Sans Light" w:cs="Gill Sans Light"/>
          <w:sz w:val="20"/>
          <w:szCs w:val="20"/>
          <w:lang w:eastAsia="fr-FR"/>
        </w:rPr>
        <w:t xml:space="preserve"> au Client</w:t>
      </w:r>
      <w:r w:rsidRPr="005E6D14">
        <w:rPr>
          <w:rFonts w:ascii="Gill Sans Light" w:eastAsia="Times New Roman" w:hAnsi="Gill Sans Light" w:cs="Gill Sans Light"/>
          <w:sz w:val="20"/>
          <w:szCs w:val="20"/>
          <w:lang w:eastAsia="fr-FR"/>
        </w:rPr>
        <w:t xml:space="preserve"> qu'en application des dispositions de l'article L.313-6-2 du Code pénal, "</w:t>
      </w:r>
      <w:r w:rsidRPr="00F51D98">
        <w:rPr>
          <w:rFonts w:ascii="Gill Sans Light" w:eastAsia="Times New Roman" w:hAnsi="Gill Sans Light" w:cs="Gill Sans Light"/>
          <w:i/>
          <w:sz w:val="20"/>
          <w:szCs w:val="20"/>
          <w:lang w:eastAsia="fr-FR"/>
          <w:rPrChange w:id="35" w:author="Sophia Allouache" w:date="2014-09-21T22:59:00Z">
            <w:rPr>
              <w:rFonts w:ascii="Gill Sans Light" w:eastAsia="Times New Roman" w:hAnsi="Gill Sans Light" w:cs="Gill Sans Light"/>
              <w:sz w:val="20"/>
              <w:szCs w:val="20"/>
              <w:lang w:eastAsia="fr-FR"/>
            </w:rPr>
          </w:rPrChange>
        </w:rPr>
        <w:t>le fait de vendre, d'offrir à la vente ou d'exposer en vue de la vente ou de la cession ou de fournir les moyens en vue de la vente ou de la cession des titres d'accès à une manifestation sportive, culturelle ou commerciale ou à un spectacle vivant, de manière habituelle et sans l'autorisation du producteur, de l'</w:t>
      </w:r>
      <w:r w:rsidR="00B56C53" w:rsidRPr="00F51D98">
        <w:rPr>
          <w:rFonts w:ascii="Gill Sans Light" w:eastAsia="Times New Roman" w:hAnsi="Gill Sans Light" w:cs="Gill Sans Light"/>
          <w:i/>
          <w:sz w:val="20"/>
          <w:szCs w:val="20"/>
          <w:lang w:eastAsia="fr-FR"/>
          <w:rPrChange w:id="36" w:author="Sophia Allouache" w:date="2014-09-21T22:59:00Z">
            <w:rPr>
              <w:rFonts w:ascii="Gill Sans Light" w:eastAsia="Times New Roman" w:hAnsi="Gill Sans Light" w:cs="Gill Sans Light"/>
              <w:sz w:val="20"/>
              <w:szCs w:val="20"/>
              <w:lang w:eastAsia="fr-FR"/>
            </w:rPr>
          </w:rPrChange>
        </w:rPr>
        <w:t>O</w:t>
      </w:r>
      <w:r w:rsidRPr="00F51D98">
        <w:rPr>
          <w:rFonts w:ascii="Gill Sans Light" w:eastAsia="Times New Roman" w:hAnsi="Gill Sans Light" w:cs="Gill Sans Light"/>
          <w:i/>
          <w:sz w:val="20"/>
          <w:szCs w:val="20"/>
          <w:lang w:eastAsia="fr-FR"/>
          <w:rPrChange w:id="37" w:author="Sophia Allouache" w:date="2014-09-21T22:59:00Z">
            <w:rPr>
              <w:rFonts w:ascii="Gill Sans Light" w:eastAsia="Times New Roman" w:hAnsi="Gill Sans Light" w:cs="Gill Sans Light"/>
              <w:sz w:val="20"/>
              <w:szCs w:val="20"/>
              <w:lang w:eastAsia="fr-FR"/>
            </w:rPr>
          </w:rPrChange>
        </w:rPr>
        <w:t>rganisateur ou du propriétaire des droits d'exploitation de cette manifestation ou de ce spectacle, est puni de 15 000 € d'amende. Cette peine est portée à 30 000 € d'amende en cas de récidive.</w:t>
      </w:r>
      <w:r w:rsidRPr="005E6D14">
        <w:rPr>
          <w:rFonts w:ascii="Gill Sans Light" w:eastAsia="Times New Roman" w:hAnsi="Gill Sans Light" w:cs="Gill Sans Light"/>
          <w:sz w:val="20"/>
          <w:szCs w:val="20"/>
          <w:lang w:eastAsia="fr-FR"/>
        </w:rPr>
        <w:t>". Est considéré au sens de la loi comme titre d'accès, "</w:t>
      </w:r>
      <w:r w:rsidRPr="00F51D98">
        <w:rPr>
          <w:rFonts w:ascii="Gill Sans Light" w:eastAsia="Times New Roman" w:hAnsi="Gill Sans Light" w:cs="Gill Sans Light"/>
          <w:i/>
          <w:sz w:val="20"/>
          <w:szCs w:val="20"/>
          <w:lang w:eastAsia="fr-FR"/>
          <w:rPrChange w:id="38" w:author="Sophia Allouache" w:date="2014-09-21T22:59:00Z">
            <w:rPr>
              <w:rFonts w:ascii="Gill Sans Light" w:eastAsia="Times New Roman" w:hAnsi="Gill Sans Light" w:cs="Gill Sans Light"/>
              <w:sz w:val="20"/>
              <w:szCs w:val="20"/>
              <w:lang w:eastAsia="fr-FR"/>
            </w:rPr>
          </w:rPrChange>
        </w:rPr>
        <w:t xml:space="preserve">tout </w:t>
      </w:r>
      <w:r w:rsidR="00A253EE" w:rsidRPr="00F51D98">
        <w:rPr>
          <w:rFonts w:ascii="Gill Sans Light" w:eastAsia="Times New Roman" w:hAnsi="Gill Sans Light" w:cs="Gill Sans Light"/>
          <w:i/>
          <w:sz w:val="20"/>
          <w:szCs w:val="20"/>
          <w:lang w:eastAsia="fr-FR"/>
          <w:rPrChange w:id="39" w:author="Sophia Allouache" w:date="2014-09-21T22:59:00Z">
            <w:rPr>
              <w:rFonts w:ascii="Gill Sans Light" w:eastAsia="Times New Roman" w:hAnsi="Gill Sans Light" w:cs="Gill Sans Light"/>
              <w:sz w:val="20"/>
              <w:szCs w:val="20"/>
              <w:lang w:eastAsia="fr-FR"/>
            </w:rPr>
          </w:rPrChange>
        </w:rPr>
        <w:t>B</w:t>
      </w:r>
      <w:r w:rsidRPr="00F51D98">
        <w:rPr>
          <w:rFonts w:ascii="Gill Sans Light" w:eastAsia="Times New Roman" w:hAnsi="Gill Sans Light" w:cs="Gill Sans Light"/>
          <w:i/>
          <w:sz w:val="20"/>
          <w:szCs w:val="20"/>
          <w:lang w:eastAsia="fr-FR"/>
          <w:rPrChange w:id="40" w:author="Sophia Allouache" w:date="2014-09-21T22:59:00Z">
            <w:rPr>
              <w:rFonts w:ascii="Gill Sans Light" w:eastAsia="Times New Roman" w:hAnsi="Gill Sans Light" w:cs="Gill Sans Light"/>
              <w:sz w:val="20"/>
              <w:szCs w:val="20"/>
              <w:lang w:eastAsia="fr-FR"/>
            </w:rPr>
          </w:rPrChange>
        </w:rPr>
        <w:t>illet, document, message ou code, quels qu'en soient la forme et le support, attestant de l'obtention auprès du producteur, de l'</w:t>
      </w:r>
      <w:r w:rsidR="00B56C53" w:rsidRPr="00F51D98">
        <w:rPr>
          <w:rFonts w:ascii="Gill Sans Light" w:eastAsia="Times New Roman" w:hAnsi="Gill Sans Light" w:cs="Gill Sans Light"/>
          <w:i/>
          <w:sz w:val="20"/>
          <w:szCs w:val="20"/>
          <w:lang w:eastAsia="fr-FR"/>
          <w:rPrChange w:id="41" w:author="Sophia Allouache" w:date="2014-09-21T22:59:00Z">
            <w:rPr>
              <w:rFonts w:ascii="Gill Sans Light" w:eastAsia="Times New Roman" w:hAnsi="Gill Sans Light" w:cs="Gill Sans Light"/>
              <w:sz w:val="20"/>
              <w:szCs w:val="20"/>
              <w:lang w:eastAsia="fr-FR"/>
            </w:rPr>
          </w:rPrChange>
        </w:rPr>
        <w:t>O</w:t>
      </w:r>
      <w:r w:rsidRPr="00F51D98">
        <w:rPr>
          <w:rFonts w:ascii="Gill Sans Light" w:eastAsia="Times New Roman" w:hAnsi="Gill Sans Light" w:cs="Gill Sans Light"/>
          <w:i/>
          <w:sz w:val="20"/>
          <w:szCs w:val="20"/>
          <w:lang w:eastAsia="fr-FR"/>
          <w:rPrChange w:id="42" w:author="Sophia Allouache" w:date="2014-09-21T22:59:00Z">
            <w:rPr>
              <w:rFonts w:ascii="Gill Sans Light" w:eastAsia="Times New Roman" w:hAnsi="Gill Sans Light" w:cs="Gill Sans Light"/>
              <w:sz w:val="20"/>
              <w:szCs w:val="20"/>
              <w:lang w:eastAsia="fr-FR"/>
            </w:rPr>
          </w:rPrChange>
        </w:rPr>
        <w:t>rganisateur ou du propriétaire des droits d'exploitation du droit d'assister à la manifestation ou au spectacle</w:t>
      </w:r>
      <w:r w:rsidRPr="005E6D14">
        <w:rPr>
          <w:rFonts w:ascii="Gill Sans Light" w:eastAsia="Times New Roman" w:hAnsi="Gill Sans Light" w:cs="Gill Sans Light"/>
          <w:sz w:val="20"/>
          <w:szCs w:val="20"/>
          <w:lang w:eastAsia="fr-FR"/>
        </w:rPr>
        <w:t xml:space="preserve">." </w:t>
      </w:r>
    </w:p>
    <w:p w14:paraId="2F5ED802" w14:textId="6E1E12D6" w:rsidR="007676DA" w:rsidRPr="005E6D14" w:rsidRDefault="000C182C" w:rsidP="00BC15E5">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 xml:space="preserve">ARTICLE </w:t>
      </w:r>
      <w:r w:rsidR="00E931D6">
        <w:rPr>
          <w:rFonts w:ascii="Gill Sans Light" w:hAnsi="Gill Sans Light" w:cs="Gill Sans Light"/>
          <w:color w:val="auto"/>
          <w:sz w:val="20"/>
          <w:szCs w:val="20"/>
          <w:lang w:eastAsia="fr-FR"/>
        </w:rPr>
        <w:t>13</w:t>
      </w:r>
      <w:r w:rsidR="007676DA" w:rsidRPr="005E6D14">
        <w:rPr>
          <w:rFonts w:ascii="Gill Sans Light" w:hAnsi="Gill Sans Light" w:cs="Gill Sans Light"/>
          <w:color w:val="auto"/>
          <w:sz w:val="20"/>
          <w:szCs w:val="20"/>
          <w:lang w:eastAsia="fr-FR"/>
        </w:rPr>
        <w:t xml:space="preserve"> - LIMITES DE RESPONSABILITÉ — </w:t>
      </w:r>
    </w:p>
    <w:p w14:paraId="09FD7EC9" w14:textId="760A80A2" w:rsidR="007676DA" w:rsidRPr="005E6D14" w:rsidRDefault="007676DA" w:rsidP="00BC15E5">
      <w:pPr>
        <w:spacing w:after="120"/>
        <w:jc w:val="both"/>
        <w:rPr>
          <w:rFonts w:ascii="Gill Sans Light" w:eastAsia="Times New Roman" w:hAnsi="Gill Sans Light" w:cs="Gill Sans Light"/>
          <w:sz w:val="20"/>
          <w:szCs w:val="20"/>
          <w:lang w:eastAsia="fr-FR"/>
        </w:rPr>
      </w:pP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w:t>
      </w:r>
      <w:r w:rsidR="00827655">
        <w:rPr>
          <w:rFonts w:ascii="Gill Sans Light" w:hAnsi="Gill Sans Light" w:cs="Gill Sans Light"/>
          <w:sz w:val="20"/>
          <w:szCs w:val="20"/>
          <w:lang w:eastAsia="fr-FR"/>
        </w:rPr>
        <w:t>n’</w:t>
      </w:r>
      <w:r w:rsidRPr="005E6D14">
        <w:rPr>
          <w:rFonts w:ascii="Gill Sans Light" w:eastAsia="Times New Roman" w:hAnsi="Gill Sans Light" w:cs="Gill Sans Light"/>
          <w:sz w:val="20"/>
          <w:szCs w:val="20"/>
          <w:lang w:eastAsia="fr-FR"/>
        </w:rPr>
        <w:t>intervient</w:t>
      </w:r>
      <w:r w:rsidR="00277C8E" w:rsidRPr="005E6D14">
        <w:rPr>
          <w:rFonts w:ascii="Gill Sans Light" w:eastAsia="Times New Roman" w:hAnsi="Gill Sans Light" w:cs="Gill Sans Light"/>
          <w:sz w:val="20"/>
          <w:szCs w:val="20"/>
          <w:lang w:eastAsia="fr-FR"/>
        </w:rPr>
        <w:t>,</w:t>
      </w:r>
      <w:r w:rsidRPr="005E6D14">
        <w:rPr>
          <w:rFonts w:ascii="Gill Sans Light" w:eastAsia="Times New Roman" w:hAnsi="Gill Sans Light" w:cs="Gill Sans Light"/>
          <w:sz w:val="20"/>
          <w:szCs w:val="20"/>
          <w:lang w:eastAsia="fr-FR"/>
        </w:rPr>
        <w:t xml:space="preserve"> avant </w:t>
      </w:r>
      <w:r w:rsidR="00277C8E" w:rsidRPr="005E6D14">
        <w:rPr>
          <w:rFonts w:ascii="Gill Sans Light" w:eastAsia="Times New Roman" w:hAnsi="Gill Sans Light" w:cs="Gill Sans Light"/>
          <w:sz w:val="20"/>
          <w:szCs w:val="20"/>
          <w:lang w:eastAsia="fr-FR"/>
        </w:rPr>
        <w:t xml:space="preserve">tout, </w:t>
      </w:r>
      <w:r w:rsidRPr="005E6D14">
        <w:rPr>
          <w:rFonts w:ascii="Gill Sans Light" w:eastAsia="Times New Roman" w:hAnsi="Gill Sans Light" w:cs="Gill Sans Light"/>
          <w:sz w:val="20"/>
          <w:szCs w:val="20"/>
          <w:lang w:eastAsia="fr-FR"/>
        </w:rPr>
        <w:t xml:space="preserve">qu'en tant qu'intermédiaire entre le Client et les Organisateurs.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hAnsi="Gill Sans Light" w:cs="Gill Sans Light"/>
          <w:sz w:val="20"/>
          <w:szCs w:val="20"/>
          <w:lang w:eastAsia="fr-FR"/>
        </w:rPr>
        <w:t xml:space="preserve"> </w:t>
      </w:r>
      <w:r w:rsidR="00277C8E" w:rsidRPr="005E6D14">
        <w:rPr>
          <w:rFonts w:ascii="Gill Sans Light" w:hAnsi="Gill Sans Light" w:cs="Gill Sans Light"/>
          <w:sz w:val="20"/>
          <w:szCs w:val="20"/>
          <w:lang w:eastAsia="fr-FR"/>
        </w:rPr>
        <w:t xml:space="preserve">peut néanmoins </w:t>
      </w:r>
      <w:r w:rsidRPr="005E6D14">
        <w:rPr>
          <w:rFonts w:ascii="Gill Sans Light" w:eastAsia="Times New Roman" w:hAnsi="Gill Sans Light" w:cs="Gill Sans Light"/>
          <w:sz w:val="20"/>
          <w:szCs w:val="20"/>
          <w:lang w:eastAsia="fr-FR"/>
        </w:rPr>
        <w:t>agi</w:t>
      </w:r>
      <w:r w:rsidR="00277C8E" w:rsidRPr="005E6D14">
        <w:rPr>
          <w:rFonts w:ascii="Gill Sans Light" w:eastAsia="Times New Roman" w:hAnsi="Gill Sans Light" w:cs="Gill Sans Light"/>
          <w:sz w:val="20"/>
          <w:szCs w:val="20"/>
          <w:lang w:eastAsia="fr-FR"/>
        </w:rPr>
        <w:t xml:space="preserve">r en tant qu'Organisateur pour des </w:t>
      </w:r>
      <w:r w:rsidR="00A253EE">
        <w:rPr>
          <w:rFonts w:ascii="Gill Sans Light" w:eastAsia="Times New Roman" w:hAnsi="Gill Sans Light" w:cs="Gill Sans Light"/>
          <w:sz w:val="20"/>
          <w:szCs w:val="20"/>
          <w:lang w:eastAsia="fr-FR"/>
        </w:rPr>
        <w:t>E</w:t>
      </w:r>
      <w:r w:rsidR="00277C8E" w:rsidRPr="005E6D14">
        <w:rPr>
          <w:rFonts w:ascii="Gill Sans Light" w:eastAsia="Times New Roman" w:hAnsi="Gill Sans Light" w:cs="Gill Sans Light"/>
          <w:sz w:val="20"/>
          <w:szCs w:val="20"/>
          <w:lang w:eastAsia="fr-FR"/>
        </w:rPr>
        <w:t>vénements privés et particuliers.</w:t>
      </w:r>
      <w:r w:rsidRPr="005E6D14">
        <w:rPr>
          <w:rFonts w:ascii="Gill Sans Light" w:eastAsia="Times New Roman" w:hAnsi="Gill Sans Light" w:cs="Gill Sans Light"/>
          <w:sz w:val="20"/>
          <w:szCs w:val="20"/>
          <w:lang w:eastAsia="fr-FR"/>
        </w:rPr>
        <w:t xml:space="preserve"> </w:t>
      </w:r>
    </w:p>
    <w:p w14:paraId="5CF5A575" w14:textId="0BF5B287" w:rsidR="007676DA" w:rsidRPr="005E6D14" w:rsidRDefault="007676DA"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Les Evénements se déroulent sous la seule responsabilité de l'Organisateur, </w:t>
      </w:r>
      <w:r w:rsidR="00277C8E" w:rsidRPr="005E6D14">
        <w:rPr>
          <w:rFonts w:ascii="Gill Sans Light" w:hAnsi="Gill Sans Light" w:cs="Gill Sans Light"/>
          <w:sz w:val="20"/>
          <w:szCs w:val="20"/>
          <w:lang w:eastAsia="fr-FR"/>
        </w:rPr>
        <w:t>CULTURE</w:t>
      </w:r>
      <w:r w:rsidR="00277C8E" w:rsidRPr="005E6D14">
        <w:rPr>
          <w:rFonts w:ascii="Gill Sans Light" w:hAnsi="Gill Sans Light" w:cs="Gill Sans Light"/>
          <w:b/>
          <w:sz w:val="20"/>
          <w:szCs w:val="20"/>
          <w:lang w:eastAsia="fr-FR"/>
        </w:rPr>
        <w:t>SECRETS</w:t>
      </w:r>
      <w:r w:rsidR="00277C8E" w:rsidRPr="005E6D14">
        <w:rPr>
          <w:rFonts w:ascii="Gill Sans Light" w:hAnsi="Gill Sans Light" w:cs="Gill Sans Light"/>
          <w:sz w:val="20"/>
          <w:szCs w:val="20"/>
          <w:lang w:eastAsia="fr-FR"/>
        </w:rPr>
        <w:t xml:space="preserve"> </w:t>
      </w:r>
      <w:r w:rsidRPr="005E6D14">
        <w:rPr>
          <w:rFonts w:ascii="Gill Sans Light" w:eastAsia="Times New Roman" w:hAnsi="Gill Sans Light" w:cs="Gill Sans Light"/>
          <w:sz w:val="20"/>
          <w:szCs w:val="20"/>
          <w:lang w:eastAsia="fr-FR"/>
        </w:rPr>
        <w:t xml:space="preserve">ne peut en aucun cas être tenu responsable en cas de modification d'horaire, de lieu, de distribution (acteurs) </w:t>
      </w:r>
      <w:commentRangeStart w:id="43"/>
      <w:r w:rsidRPr="005E6D14">
        <w:rPr>
          <w:rFonts w:ascii="Gill Sans Light" w:eastAsia="Times New Roman" w:hAnsi="Gill Sans Light" w:cs="Gill Sans Light"/>
          <w:sz w:val="20"/>
          <w:szCs w:val="20"/>
          <w:lang w:eastAsia="fr-FR"/>
        </w:rPr>
        <w:t xml:space="preserve">ou </w:t>
      </w:r>
      <w:r w:rsidR="00277C8E" w:rsidRPr="005E6D14">
        <w:rPr>
          <w:rFonts w:ascii="Gill Sans Light" w:eastAsia="Times New Roman" w:hAnsi="Gill Sans Light" w:cs="Gill Sans Light"/>
          <w:sz w:val="20"/>
          <w:szCs w:val="20"/>
          <w:lang w:eastAsia="fr-FR"/>
        </w:rPr>
        <w:t>de modification de l'Evénement </w:t>
      </w:r>
      <w:commentRangeEnd w:id="43"/>
      <w:r w:rsidR="008A4C95">
        <w:rPr>
          <w:rStyle w:val="CommentReference"/>
        </w:rPr>
        <w:commentReference w:id="43"/>
      </w:r>
      <w:r w:rsidR="00277C8E" w:rsidRPr="005E6D14">
        <w:rPr>
          <w:rFonts w:ascii="Gill Sans Light" w:eastAsia="Times New Roman" w:hAnsi="Gill Sans Light" w:cs="Gill Sans Light"/>
          <w:sz w:val="20"/>
          <w:szCs w:val="20"/>
          <w:lang w:eastAsia="fr-FR"/>
        </w:rPr>
        <w:t xml:space="preserve">; sauf si </w:t>
      </w:r>
      <w:r w:rsidR="00277C8E" w:rsidRPr="005E6D14">
        <w:rPr>
          <w:rFonts w:ascii="Gill Sans Light" w:hAnsi="Gill Sans Light" w:cs="Gill Sans Light"/>
          <w:sz w:val="20"/>
          <w:szCs w:val="20"/>
          <w:lang w:eastAsia="fr-FR"/>
        </w:rPr>
        <w:t>CULTURE</w:t>
      </w:r>
      <w:r w:rsidR="00277C8E" w:rsidRPr="005E6D14">
        <w:rPr>
          <w:rFonts w:ascii="Gill Sans Light" w:hAnsi="Gill Sans Light" w:cs="Gill Sans Light"/>
          <w:b/>
          <w:sz w:val="20"/>
          <w:szCs w:val="20"/>
          <w:lang w:eastAsia="fr-FR"/>
        </w:rPr>
        <w:t xml:space="preserve">SECRETS </w:t>
      </w:r>
      <w:r w:rsidR="00277C8E" w:rsidRPr="005E6D14">
        <w:rPr>
          <w:rFonts w:ascii="Gill Sans Light" w:eastAsia="Times New Roman" w:hAnsi="Gill Sans Light" w:cs="Gill Sans Light"/>
          <w:sz w:val="20"/>
          <w:szCs w:val="20"/>
          <w:lang w:eastAsia="fr-FR"/>
        </w:rPr>
        <w:t>est l’Organisateur de l’</w:t>
      </w:r>
      <w:r w:rsidR="00A253EE">
        <w:rPr>
          <w:rFonts w:ascii="Gill Sans Light" w:eastAsia="Times New Roman" w:hAnsi="Gill Sans Light" w:cs="Gill Sans Light"/>
          <w:sz w:val="20"/>
          <w:szCs w:val="20"/>
          <w:lang w:eastAsia="fr-FR"/>
        </w:rPr>
        <w:t>E</w:t>
      </w:r>
      <w:r w:rsidR="00277C8E" w:rsidRPr="005E6D14">
        <w:rPr>
          <w:rFonts w:ascii="Gill Sans Light" w:eastAsia="Times New Roman" w:hAnsi="Gill Sans Light" w:cs="Gill Sans Light"/>
          <w:sz w:val="20"/>
          <w:szCs w:val="20"/>
          <w:lang w:eastAsia="fr-FR"/>
        </w:rPr>
        <w:t>vénement.</w:t>
      </w:r>
    </w:p>
    <w:p w14:paraId="5A7765D8" w14:textId="7CEEA79E" w:rsidR="007676DA" w:rsidRPr="005E6D14" w:rsidRDefault="007676DA"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Chaque Organisateur fixe le règlement propre à l'organisation de son Evènement. Le règlement est pleinement applicable</w:t>
      </w:r>
      <w:r w:rsidR="00277C8E" w:rsidRPr="005E6D14">
        <w:rPr>
          <w:rFonts w:ascii="Gill Sans Light" w:eastAsia="Times New Roman" w:hAnsi="Gill Sans Light" w:cs="Gill Sans Light"/>
          <w:sz w:val="20"/>
          <w:szCs w:val="20"/>
          <w:lang w:eastAsia="fr-FR"/>
        </w:rPr>
        <w:t xml:space="preserve"> au Client</w:t>
      </w:r>
      <w:r w:rsidRPr="005E6D14">
        <w:rPr>
          <w:rFonts w:ascii="Gill Sans Light" w:eastAsia="Times New Roman" w:hAnsi="Gill Sans Light" w:cs="Gill Sans Light"/>
          <w:sz w:val="20"/>
          <w:szCs w:val="20"/>
          <w:lang w:eastAsia="fr-FR"/>
        </w:rPr>
        <w:t>.</w:t>
      </w:r>
    </w:p>
    <w:p w14:paraId="05DCA690" w14:textId="40729674" w:rsidR="00277C8E" w:rsidRPr="005E6D14" w:rsidRDefault="00E931D6" w:rsidP="00BC15E5">
      <w:pPr>
        <w:pStyle w:val="Heading1"/>
        <w:jc w:val="both"/>
        <w:rPr>
          <w:rFonts w:ascii="Gill Sans Light" w:hAnsi="Gill Sans Light" w:cs="Gill Sans Light"/>
          <w:color w:val="auto"/>
          <w:sz w:val="20"/>
          <w:szCs w:val="20"/>
          <w:lang w:eastAsia="fr-FR"/>
        </w:rPr>
      </w:pPr>
      <w:r>
        <w:rPr>
          <w:rFonts w:ascii="Gill Sans Light" w:hAnsi="Gill Sans Light" w:cs="Gill Sans Light"/>
          <w:color w:val="auto"/>
          <w:sz w:val="20"/>
          <w:szCs w:val="20"/>
          <w:lang w:eastAsia="fr-FR"/>
        </w:rPr>
        <w:t>ARTICLE 14</w:t>
      </w:r>
      <w:r w:rsidR="00277C8E" w:rsidRPr="005E6D14">
        <w:rPr>
          <w:rFonts w:ascii="Gill Sans Light" w:hAnsi="Gill Sans Light" w:cs="Gill Sans Light"/>
          <w:color w:val="auto"/>
          <w:sz w:val="20"/>
          <w:szCs w:val="20"/>
          <w:lang w:eastAsia="fr-FR"/>
        </w:rPr>
        <w:t xml:space="preserve"> - DONNÉES À CARACTÈRE PERSONNEL — </w:t>
      </w:r>
    </w:p>
    <w:p w14:paraId="6BCECB25" w14:textId="36A1571C" w:rsidR="00277C8E" w:rsidRPr="005E6D14" w:rsidRDefault="00277C8E"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Les informations et </w:t>
      </w:r>
      <w:commentRangeStart w:id="44"/>
      <w:r w:rsidRPr="005E6D14">
        <w:rPr>
          <w:rFonts w:ascii="Gill Sans Light" w:eastAsia="Times New Roman" w:hAnsi="Gill Sans Light" w:cs="Gill Sans Light"/>
          <w:sz w:val="20"/>
          <w:szCs w:val="20"/>
          <w:lang w:eastAsia="fr-FR"/>
        </w:rPr>
        <w:t xml:space="preserve">des </w:t>
      </w:r>
      <w:commentRangeEnd w:id="44"/>
      <w:r w:rsidR="00F51D98">
        <w:rPr>
          <w:rStyle w:val="CommentReference"/>
        </w:rPr>
        <w:commentReference w:id="44"/>
      </w:r>
      <w:r w:rsidRPr="005E6D14">
        <w:rPr>
          <w:rFonts w:ascii="Gill Sans Light" w:eastAsia="Times New Roman" w:hAnsi="Gill Sans Light" w:cs="Gill Sans Light"/>
          <w:sz w:val="20"/>
          <w:szCs w:val="20"/>
          <w:lang w:eastAsia="fr-FR"/>
        </w:rPr>
        <w:t xml:space="preserve">Données à Caractère Personnel du Client sont nécessaires à la gestion de sa Réservation, de son espace "Mon Compte" et des relations commerciales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eastAsia="Times New Roman" w:hAnsi="Gill Sans Light" w:cs="Gill Sans Light"/>
          <w:sz w:val="20"/>
          <w:szCs w:val="20"/>
          <w:lang w:eastAsia="fr-FR"/>
        </w:rPr>
        <w:t xml:space="preserve">, à l'envoi de newsletters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 xml:space="preserve">SECRETS </w:t>
      </w:r>
      <w:r w:rsidRPr="005E6D14">
        <w:rPr>
          <w:rFonts w:ascii="Gill Sans Light" w:eastAsia="Times New Roman" w:hAnsi="Gill Sans Light" w:cs="Gill Sans Light"/>
          <w:sz w:val="20"/>
          <w:szCs w:val="20"/>
          <w:lang w:eastAsia="fr-FR"/>
        </w:rPr>
        <w:t>et à l'envoi d'"alerte e</w:t>
      </w:r>
      <w:ins w:id="45" w:author="Sophia Allouache" w:date="2014-09-21T23:01:00Z">
        <w:r w:rsidR="00F51D98">
          <w:rPr>
            <w:rFonts w:ascii="Gill Sans Light" w:eastAsia="Times New Roman" w:hAnsi="Gill Sans Light" w:cs="Gill Sans Light"/>
            <w:sz w:val="20"/>
            <w:szCs w:val="20"/>
            <w:lang w:eastAsia="fr-FR"/>
          </w:rPr>
          <w:t>-</w:t>
        </w:r>
      </w:ins>
      <w:r w:rsidRPr="005E6D14">
        <w:rPr>
          <w:rFonts w:ascii="Gill Sans Light" w:eastAsia="Times New Roman" w:hAnsi="Gill Sans Light" w:cs="Gill Sans Light"/>
          <w:sz w:val="20"/>
          <w:szCs w:val="20"/>
          <w:lang w:eastAsia="fr-FR"/>
        </w:rPr>
        <w:t>mail".</w:t>
      </w:r>
    </w:p>
    <w:p w14:paraId="77543D01" w14:textId="08A57DAD" w:rsidR="00277C8E" w:rsidRPr="005E6D14" w:rsidRDefault="00277C8E"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Avant d'effectuer sa commande, le Client doit effectuer les mises à jour de ses coordonnées nécessaires et s’assurer notamment que ses Données à Caractère Personnel ne comportent pas d'erreur. En effet,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 xml:space="preserve">SECRETS </w:t>
      </w:r>
      <w:r w:rsidRPr="005E6D14">
        <w:rPr>
          <w:rFonts w:ascii="Gill Sans Light" w:eastAsia="Times New Roman" w:hAnsi="Gill Sans Light" w:cs="Gill Sans Light"/>
          <w:sz w:val="20"/>
          <w:szCs w:val="20"/>
          <w:lang w:eastAsia="fr-FR"/>
        </w:rPr>
        <w:t xml:space="preserve">peut contacter le Client pour l’informer en cas de modification d'horaire ou de lieu de la séance ou de l'éventuelle annulation. </w:t>
      </w:r>
    </w:p>
    <w:p w14:paraId="75B54539" w14:textId="6B95A3CA" w:rsidR="00277C8E" w:rsidRPr="005E6D14" w:rsidRDefault="00277C8E"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Conformément aux dispositions de l'article 22 de la loi n° 78-17 du 6 janvier 1978 modifiée par la loi n° 2004-801 du 6 août 2004, les traitements de Données à Caractère Personnel collectées à partir des formulaires d'inscription ont fait l'objet des déclarations requises auprès de la Commission Nationale de l'Informatique et des Libertés. Le responsable des traitements des Données à Caractère Personnel est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eastAsia="Times New Roman" w:hAnsi="Gill Sans Light" w:cs="Gill Sans Light"/>
          <w:sz w:val="20"/>
          <w:szCs w:val="20"/>
          <w:lang w:eastAsia="fr-FR"/>
        </w:rPr>
        <w:t xml:space="preserve">. </w:t>
      </w:r>
    </w:p>
    <w:p w14:paraId="462D9145" w14:textId="4875B280" w:rsidR="00277C8E" w:rsidRPr="005E6D14" w:rsidRDefault="00277C8E"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Les Données à Caractère Personnel collectées et traitées par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 xml:space="preserve">SECRETS </w:t>
      </w:r>
      <w:r w:rsidRPr="005E6D14">
        <w:rPr>
          <w:rFonts w:ascii="Gill Sans Light" w:eastAsia="Times New Roman" w:hAnsi="Gill Sans Light" w:cs="Gill Sans Light"/>
          <w:sz w:val="20"/>
          <w:szCs w:val="20"/>
          <w:lang w:eastAsia="fr-FR"/>
        </w:rPr>
        <w:t xml:space="preserve">au moyen des formulaires d'inscription à l’espace "Mon Compte" sont confidentielles. </w:t>
      </w:r>
    </w:p>
    <w:p w14:paraId="318AE590" w14:textId="1350040E" w:rsidR="007676DA" w:rsidRPr="005E6D14" w:rsidRDefault="00277C8E" w:rsidP="00BC15E5">
      <w:pPr>
        <w:spacing w:after="120"/>
        <w:jc w:val="both"/>
        <w:rPr>
          <w:rFonts w:ascii="Gill Sans Light" w:eastAsia="Times New Roman" w:hAnsi="Gill Sans Light" w:cs="Gill Sans Light"/>
          <w:sz w:val="20"/>
          <w:szCs w:val="20"/>
          <w:lang w:eastAsia="fr-FR"/>
        </w:rPr>
      </w:pPr>
      <w:r w:rsidRPr="005E6D14">
        <w:rPr>
          <w:rFonts w:ascii="Gill Sans Light" w:eastAsia="Times New Roman" w:hAnsi="Gill Sans Light" w:cs="Gill Sans Light"/>
          <w:sz w:val="20"/>
          <w:szCs w:val="20"/>
          <w:lang w:eastAsia="fr-FR"/>
        </w:rPr>
        <w:t xml:space="preserve">Le Client peut, en justifiant de son identité, exercer son droit </w:t>
      </w:r>
      <w:commentRangeStart w:id="46"/>
      <w:r w:rsidRPr="005E6D14">
        <w:rPr>
          <w:rFonts w:ascii="Gill Sans Light" w:eastAsia="Times New Roman" w:hAnsi="Gill Sans Light" w:cs="Gill Sans Light"/>
          <w:sz w:val="20"/>
          <w:szCs w:val="20"/>
          <w:lang w:eastAsia="fr-FR"/>
        </w:rPr>
        <w:t>de</w:t>
      </w:r>
      <w:commentRangeEnd w:id="46"/>
      <w:r w:rsidR="0037309D">
        <w:rPr>
          <w:rStyle w:val="CommentReference"/>
        </w:rPr>
        <w:commentReference w:id="46"/>
      </w:r>
      <w:r w:rsidRPr="005E6D14">
        <w:rPr>
          <w:rFonts w:ascii="Gill Sans Light" w:eastAsia="Times New Roman" w:hAnsi="Gill Sans Light" w:cs="Gill Sans Light"/>
          <w:sz w:val="20"/>
          <w:szCs w:val="20"/>
          <w:lang w:eastAsia="fr-FR"/>
        </w:rPr>
        <w:t xml:space="preserve"> d'accès, de rectification</w:t>
      </w:r>
      <w:r w:rsidR="00827655">
        <w:rPr>
          <w:rFonts w:ascii="Gill Sans Light" w:eastAsia="Times New Roman" w:hAnsi="Gill Sans Light" w:cs="Gill Sans Light"/>
          <w:sz w:val="20"/>
          <w:szCs w:val="20"/>
          <w:lang w:eastAsia="fr-FR"/>
        </w:rPr>
        <w:t>,</w:t>
      </w:r>
      <w:r w:rsidRPr="005E6D14">
        <w:rPr>
          <w:rFonts w:ascii="Gill Sans Light" w:eastAsia="Times New Roman" w:hAnsi="Gill Sans Light" w:cs="Gill Sans Light"/>
          <w:sz w:val="20"/>
          <w:szCs w:val="20"/>
          <w:lang w:eastAsia="fr-FR"/>
        </w:rPr>
        <w:t xml:space="preserve"> de suppression et d'opposition portant sur ses Données à Caractère Personnel en écrivant à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r w:rsidRPr="005E6D14">
        <w:rPr>
          <w:rFonts w:ascii="Gill Sans Light" w:eastAsia="Times New Roman" w:hAnsi="Gill Sans Light" w:cs="Gill Sans Light"/>
          <w:sz w:val="20"/>
          <w:szCs w:val="20"/>
          <w:lang w:eastAsia="fr-FR"/>
        </w:rPr>
        <w:t>, 94 rue du Bac, 75007 Paris ou par e-mail à l'adresse suivante : [contact@culturesecrets.com].</w:t>
      </w:r>
    </w:p>
    <w:p w14:paraId="5ABB97B2" w14:textId="0F0A3F55" w:rsidR="00311981" w:rsidRPr="005E6D14" w:rsidRDefault="00E931D6" w:rsidP="00BC15E5">
      <w:pPr>
        <w:spacing w:after="0"/>
        <w:jc w:val="both"/>
        <w:rPr>
          <w:rFonts w:ascii="Gill Sans Light" w:hAnsi="Gill Sans Light" w:cs="Gill Sans Light"/>
          <w:b/>
          <w:sz w:val="20"/>
          <w:szCs w:val="20"/>
          <w:lang w:eastAsia="fr-FR"/>
        </w:rPr>
      </w:pPr>
      <w:r>
        <w:rPr>
          <w:rStyle w:val="Heading1Char"/>
          <w:rFonts w:ascii="Gill Sans Light" w:hAnsi="Gill Sans Light" w:cs="Gill Sans Light"/>
          <w:color w:val="auto"/>
          <w:sz w:val="20"/>
          <w:szCs w:val="20"/>
        </w:rPr>
        <w:t>ARTICLE 15</w:t>
      </w:r>
      <w:r w:rsidR="00311981" w:rsidRPr="005E6D14">
        <w:rPr>
          <w:rStyle w:val="Heading1Char"/>
          <w:rFonts w:ascii="Gill Sans Light" w:hAnsi="Gill Sans Light" w:cs="Gill Sans Light"/>
          <w:color w:val="auto"/>
          <w:sz w:val="20"/>
          <w:szCs w:val="20"/>
        </w:rPr>
        <w:t xml:space="preserve"> - SERVICE CLIENTÈLE ET SUIVI DE COMMANDE —</w:t>
      </w:r>
      <w:r w:rsidR="00B0391C" w:rsidRPr="005E6D14">
        <w:rPr>
          <w:rFonts w:ascii="Gill Sans Light" w:hAnsi="Gill Sans Light" w:cs="Gill Sans Light"/>
          <w:lang w:eastAsia="fr-FR"/>
        </w:rPr>
        <w:br/>
      </w:r>
      <w:r w:rsidR="00311981" w:rsidRPr="005E6D14">
        <w:rPr>
          <w:rFonts w:ascii="Gill Sans Light" w:hAnsi="Gill Sans Light" w:cs="Gill Sans Light"/>
          <w:sz w:val="20"/>
          <w:szCs w:val="20"/>
          <w:lang w:eastAsia="fr-FR"/>
        </w:rPr>
        <w:t>Pour toute information ou question, notre Service clientèle est à votre disposition</w:t>
      </w:r>
      <w:r w:rsidR="004743BF" w:rsidRPr="005E6D14">
        <w:rPr>
          <w:rFonts w:ascii="Gill Sans Light" w:hAnsi="Gill Sans Light" w:cs="Gill Sans Light"/>
          <w:sz w:val="20"/>
          <w:szCs w:val="20"/>
          <w:lang w:eastAsia="fr-FR"/>
        </w:rPr>
        <w:t xml:space="preserve"> par </w:t>
      </w:r>
      <w:commentRangeStart w:id="47"/>
      <w:r w:rsidR="004743BF" w:rsidRPr="005E6D14">
        <w:rPr>
          <w:rFonts w:ascii="Gill Sans Light" w:hAnsi="Gill Sans Light" w:cs="Gill Sans Light"/>
          <w:sz w:val="20"/>
          <w:szCs w:val="20"/>
          <w:lang w:eastAsia="fr-FR"/>
        </w:rPr>
        <w:t>mail</w:t>
      </w:r>
      <w:commentRangeEnd w:id="47"/>
      <w:r w:rsidR="003D02B4">
        <w:rPr>
          <w:rStyle w:val="CommentReference"/>
        </w:rPr>
        <w:commentReference w:id="47"/>
      </w:r>
      <w:r w:rsidR="00311981" w:rsidRPr="005E6D14">
        <w:rPr>
          <w:rFonts w:ascii="Gill Sans Light" w:hAnsi="Gill Sans Light" w:cs="Gill Sans Light"/>
          <w:sz w:val="20"/>
          <w:szCs w:val="20"/>
          <w:lang w:eastAsia="fr-FR"/>
        </w:rPr>
        <w:t xml:space="preserve"> </w:t>
      </w:r>
      <w:r w:rsidR="004743BF" w:rsidRPr="005E6D14">
        <w:rPr>
          <w:rFonts w:ascii="Gill Sans Light" w:hAnsi="Gill Sans Light" w:cs="Gill Sans Light"/>
          <w:sz w:val="20"/>
          <w:szCs w:val="20"/>
          <w:lang w:eastAsia="fr-FR"/>
        </w:rPr>
        <w:t>à l’adresse suivante</w:t>
      </w:r>
      <w:r w:rsidR="00311981" w:rsidRPr="005E6D14">
        <w:rPr>
          <w:rFonts w:ascii="Gill Sans Light" w:hAnsi="Gill Sans Light" w:cs="Gill Sans Light"/>
          <w:sz w:val="20"/>
          <w:szCs w:val="20"/>
          <w:lang w:eastAsia="fr-FR"/>
        </w:rPr>
        <w:t>:</w:t>
      </w:r>
    </w:p>
    <w:p w14:paraId="69B770A3" w14:textId="356981F1" w:rsidR="00311981" w:rsidRPr="005E6D14" w:rsidRDefault="004743BF" w:rsidP="00BC15E5">
      <w:pPr>
        <w:spacing w:after="0"/>
        <w:jc w:val="both"/>
        <w:rPr>
          <w:rFonts w:ascii="Gill Sans Light" w:hAnsi="Gill Sans Light" w:cs="Gill Sans Light"/>
          <w:b/>
          <w:sz w:val="20"/>
          <w:szCs w:val="20"/>
          <w:lang w:eastAsia="fr-FR"/>
        </w:rPr>
      </w:pPr>
      <w:r w:rsidRPr="005E6D14">
        <w:rPr>
          <w:rFonts w:ascii="Gill Sans Light" w:eastAsia="Times New Roman" w:hAnsi="Gill Sans Light" w:cs="Gill Sans Light"/>
          <w:sz w:val="20"/>
          <w:szCs w:val="20"/>
          <w:lang w:eastAsia="fr-FR"/>
        </w:rPr>
        <w:t>[contact@culturesecrets.com].</w:t>
      </w:r>
    </w:p>
    <w:p w14:paraId="61FD7E2D" w14:textId="77777777" w:rsidR="00311981" w:rsidRPr="005E6D14" w:rsidRDefault="00311981" w:rsidP="00BC15E5">
      <w:pPr>
        <w:spacing w:after="0"/>
        <w:jc w:val="both"/>
        <w:rPr>
          <w:rFonts w:ascii="Gill Sans Light" w:hAnsi="Gill Sans Light" w:cs="Gill Sans Light"/>
          <w:b/>
          <w:sz w:val="20"/>
          <w:szCs w:val="20"/>
          <w:lang w:eastAsia="fr-FR"/>
        </w:rPr>
      </w:pPr>
    </w:p>
    <w:p w14:paraId="019AE614" w14:textId="6CE5A38E" w:rsidR="00311981" w:rsidRPr="005E6D14" w:rsidRDefault="00311981" w:rsidP="00BC15E5">
      <w:pPr>
        <w:spacing w:after="0"/>
        <w:jc w:val="both"/>
        <w:rPr>
          <w:rFonts w:ascii="Gill Sans Light" w:hAnsi="Gill Sans Light" w:cs="Gill Sans Light"/>
          <w:b/>
          <w:sz w:val="20"/>
          <w:szCs w:val="20"/>
          <w:lang w:eastAsia="fr-FR"/>
        </w:rPr>
      </w:pPr>
      <w:r w:rsidRPr="005E6D14">
        <w:rPr>
          <w:rFonts w:ascii="Gill Sans Light" w:hAnsi="Gill Sans Light" w:cs="Gill Sans Light"/>
          <w:sz w:val="20"/>
          <w:szCs w:val="20"/>
          <w:lang w:eastAsia="fr-FR"/>
        </w:rPr>
        <w:t>Courrier: CULTURESECRETS, 94 rue du Bac, 75007 Paris</w:t>
      </w:r>
    </w:p>
    <w:p w14:paraId="42208456" w14:textId="77777777" w:rsidR="00311981" w:rsidRPr="005E6D14" w:rsidRDefault="00311981" w:rsidP="00BC15E5">
      <w:pPr>
        <w:spacing w:after="120"/>
        <w:jc w:val="both"/>
        <w:rPr>
          <w:rFonts w:ascii="Gill Sans Light" w:eastAsia="Times New Roman" w:hAnsi="Gill Sans Light" w:cs="Gill Sans Light"/>
          <w:bCs/>
          <w:sz w:val="20"/>
          <w:szCs w:val="20"/>
          <w:lang w:eastAsia="fr-FR"/>
        </w:rPr>
      </w:pPr>
    </w:p>
    <w:p w14:paraId="15783227" w14:textId="1BD6EC9A" w:rsidR="00311981" w:rsidRPr="005E6D14" w:rsidRDefault="00311981" w:rsidP="00BC15E5">
      <w:pPr>
        <w:pStyle w:val="Heading1"/>
        <w:jc w:val="both"/>
        <w:rPr>
          <w:rFonts w:ascii="Gill Sans Light" w:hAnsi="Gill Sans Light" w:cs="Gill Sans Light"/>
          <w:color w:val="auto"/>
          <w:sz w:val="20"/>
          <w:szCs w:val="20"/>
          <w:lang w:eastAsia="fr-FR"/>
        </w:rPr>
      </w:pPr>
      <w:r w:rsidRPr="005E6D14">
        <w:rPr>
          <w:rFonts w:ascii="Gill Sans Light" w:hAnsi="Gill Sans Light" w:cs="Gill Sans Light"/>
          <w:color w:val="auto"/>
          <w:sz w:val="20"/>
          <w:szCs w:val="20"/>
          <w:lang w:eastAsia="fr-FR"/>
        </w:rPr>
        <w:t xml:space="preserve">ARTICLE </w:t>
      </w:r>
      <w:r w:rsidR="00E931D6">
        <w:rPr>
          <w:rFonts w:ascii="Gill Sans Light" w:hAnsi="Gill Sans Light" w:cs="Gill Sans Light"/>
          <w:color w:val="auto"/>
          <w:sz w:val="20"/>
          <w:szCs w:val="20"/>
          <w:lang w:eastAsia="fr-FR"/>
        </w:rPr>
        <w:t>16</w:t>
      </w:r>
      <w:r w:rsidR="004521B1" w:rsidRPr="005E6D14">
        <w:rPr>
          <w:rFonts w:ascii="Gill Sans Light" w:hAnsi="Gill Sans Light" w:cs="Gill Sans Light"/>
          <w:color w:val="auto"/>
          <w:sz w:val="20"/>
          <w:szCs w:val="20"/>
          <w:lang w:eastAsia="fr-FR"/>
        </w:rPr>
        <w:t xml:space="preserve"> </w:t>
      </w:r>
      <w:r w:rsidRPr="005E6D14">
        <w:rPr>
          <w:rFonts w:ascii="Gill Sans Light" w:hAnsi="Gill Sans Light" w:cs="Gill Sans Light"/>
          <w:color w:val="auto"/>
          <w:sz w:val="20"/>
          <w:szCs w:val="20"/>
          <w:lang w:eastAsia="fr-FR"/>
        </w:rPr>
        <w:t>- DROIT APPLICABLE - LITIGES —</w:t>
      </w:r>
    </w:p>
    <w:p w14:paraId="7D30AB6C" w14:textId="4E166C81" w:rsidR="007676DA" w:rsidRPr="005E6D14" w:rsidRDefault="00311981" w:rsidP="00BC15E5">
      <w:pPr>
        <w:jc w:val="both"/>
        <w:rPr>
          <w:rFonts w:ascii="Gill Sans Light" w:hAnsi="Gill Sans Light" w:cs="Gill Sans Light"/>
          <w:b/>
          <w:sz w:val="20"/>
          <w:szCs w:val="20"/>
          <w:lang w:eastAsia="fr-FR"/>
        </w:rPr>
      </w:pPr>
      <w:r w:rsidRPr="005E6D14">
        <w:rPr>
          <w:rFonts w:ascii="Gill Sans Light" w:hAnsi="Gill Sans Light" w:cs="Gill Sans Light"/>
          <w:sz w:val="20"/>
          <w:szCs w:val="20"/>
          <w:lang w:eastAsia="fr-FR"/>
        </w:rPr>
        <w:t>Les CGV visées aux présentes sont soumises à la loi française. En cas de litige, les tribunaux français sont seuls compétents.</w:t>
      </w:r>
      <w:r w:rsidR="00B0391C" w:rsidRPr="005E6D14">
        <w:rPr>
          <w:rFonts w:ascii="Gill Sans Light" w:hAnsi="Gill Sans Light" w:cs="Gill Sans Light"/>
          <w:sz w:val="20"/>
          <w:szCs w:val="20"/>
          <w:lang w:eastAsia="fr-FR"/>
        </w:rPr>
        <w:br/>
      </w:r>
    </w:p>
    <w:p w14:paraId="3430EDFF" w14:textId="51B2C53C" w:rsidR="00B0391C" w:rsidRPr="005E6D14" w:rsidRDefault="00B0391C" w:rsidP="00BC15E5">
      <w:pPr>
        <w:spacing w:after="120"/>
        <w:jc w:val="both"/>
        <w:rPr>
          <w:rFonts w:ascii="Gill Sans Light" w:hAnsi="Gill Sans Light" w:cs="Gill Sans Light"/>
          <w:sz w:val="20"/>
          <w:szCs w:val="20"/>
          <w:lang w:eastAsia="fr-FR"/>
        </w:rPr>
      </w:pPr>
      <w:r w:rsidRPr="005E6D14">
        <w:rPr>
          <w:rFonts w:ascii="Gill Sans Light" w:eastAsia="Times New Roman" w:hAnsi="Gill Sans Light" w:cs="Gill Sans Light"/>
          <w:sz w:val="20"/>
          <w:szCs w:val="20"/>
          <w:lang w:eastAsia="fr-FR"/>
        </w:rPr>
        <w:br/>
      </w:r>
    </w:p>
    <w:p w14:paraId="54271C4A" w14:textId="77777777" w:rsidR="0005370A" w:rsidRPr="005E6D14" w:rsidRDefault="0005370A" w:rsidP="00BC15E5">
      <w:pPr>
        <w:spacing w:after="120"/>
        <w:jc w:val="both"/>
        <w:rPr>
          <w:rFonts w:ascii="Gill Sans Light" w:hAnsi="Gill Sans Light" w:cs="Gill Sans Light"/>
          <w:sz w:val="20"/>
          <w:szCs w:val="20"/>
        </w:rPr>
      </w:pPr>
    </w:p>
    <w:sectPr w:rsidR="0005370A" w:rsidRPr="005E6D14" w:rsidSect="00BC15E5">
      <w:headerReference w:type="default" r:id="rId11"/>
      <w:footerReference w:type="default" r:id="rId12"/>
      <w:pgSz w:w="11900" w:h="16820"/>
      <w:pgMar w:top="1417" w:right="1417" w:bottom="1417"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ophia Allouache" w:date="2014-09-21T21:42:00Z" w:initials="SA">
    <w:p w14:paraId="7CB97710" w14:textId="1101D37E" w:rsidR="00DE0A6A" w:rsidRDefault="00DE0A6A">
      <w:pPr>
        <w:pStyle w:val="CommentText"/>
      </w:pPr>
      <w:r>
        <w:rPr>
          <w:rStyle w:val="CommentReference"/>
        </w:rPr>
        <w:annotationRef/>
      </w:r>
      <w:r>
        <w:t>Je supprimerai cela dans la mesure où il est expliqué juste en dessous que les évènements sont « exclusivement réservés aux membres »</w:t>
      </w:r>
    </w:p>
  </w:comment>
  <w:comment w:id="5" w:author="Sophia Allouache" w:date="2014-09-21T21:53:00Z" w:initials="SA">
    <w:p w14:paraId="5EB5779A" w14:textId="33E16563" w:rsidR="00DE0A6A" w:rsidRDefault="00DE0A6A">
      <w:pPr>
        <w:pStyle w:val="CommentText"/>
      </w:pPr>
      <w:r>
        <w:rPr>
          <w:rStyle w:val="CommentReference"/>
        </w:rPr>
        <w:annotationRef/>
      </w:r>
      <w:r>
        <w:t>Le document dans son ensemble fait référence au Client, je pense que par souci d’homogénéisation, ce passage pourrait être donc être rédigé également à la 3</w:t>
      </w:r>
      <w:r w:rsidRPr="000C71C8">
        <w:rPr>
          <w:vertAlign w:val="superscript"/>
        </w:rPr>
        <w:t>ème</w:t>
      </w:r>
      <w:r>
        <w:t xml:space="preserve"> personne du singulier : « désigne le nom, adresse postale, e-mail, numéro de téléphone, données de connexion du Client, et plus généralement, toute donnée concernant ledit Client, et ayant… »</w:t>
      </w:r>
    </w:p>
  </w:comment>
  <w:comment w:id="6" w:author="Sophia Allouache" w:date="2014-09-21T21:55:00Z" w:initials="SA">
    <w:p w14:paraId="68FB5244" w14:textId="41170A35" w:rsidR="00DE0A6A" w:rsidRDefault="00DE0A6A">
      <w:pPr>
        <w:pStyle w:val="CommentText"/>
      </w:pPr>
      <w:r>
        <w:rPr>
          <w:rStyle w:val="CommentReference"/>
        </w:rPr>
        <w:annotationRef/>
      </w:r>
      <w:r>
        <w:t xml:space="preserve">« Désigne les spectacles, soirées, rencontres ou tout autre </w:t>
      </w:r>
      <w:proofErr w:type="gramStart"/>
      <w:r>
        <w:t>Evènement…. </w:t>
      </w:r>
      <w:proofErr w:type="gramEnd"/>
      <w:r>
        <w:t>»</w:t>
      </w:r>
    </w:p>
  </w:comment>
  <w:comment w:id="7" w:author="Sophia Allouache" w:date="2014-09-21T22:00:00Z" w:initials="SA">
    <w:p w14:paraId="2BEF6DD8" w14:textId="50250C2A" w:rsidR="00DE0A6A" w:rsidRDefault="00DE0A6A">
      <w:pPr>
        <w:pStyle w:val="CommentText"/>
      </w:pPr>
      <w:r>
        <w:rPr>
          <w:rStyle w:val="CommentReference"/>
        </w:rPr>
        <w:annotationRef/>
      </w:r>
      <w:r>
        <w:t xml:space="preserve">Si l’on suit cette définition et la suivante, les Evènements organisés par </w:t>
      </w:r>
      <w:proofErr w:type="spellStart"/>
      <w:r>
        <w:t>CultureSecrets</w:t>
      </w:r>
      <w:proofErr w:type="spellEnd"/>
      <w:r>
        <w:t xml:space="preserve"> ne sont pas compris dans la définition des événements : si vous souhaitez en effet que les Evènements ne désignent pas les évènements composés par </w:t>
      </w:r>
      <w:proofErr w:type="spellStart"/>
      <w:r>
        <w:t>CultureSecrets</w:t>
      </w:r>
      <w:proofErr w:type="spellEnd"/>
      <w:r>
        <w:t xml:space="preserve">, cette définition convient. Si au contraire, vous souhaitez ajouter à cette définition les évènements composés par vous : « et qui est produit ou organisé par l’Organisateur et/ou </w:t>
      </w:r>
      <w:proofErr w:type="spellStart"/>
      <w:r>
        <w:t>CultureSecrets</w:t>
      </w:r>
      <w:proofErr w:type="spellEnd"/>
      <w:r>
        <w:t> »</w:t>
      </w:r>
    </w:p>
  </w:comment>
  <w:comment w:id="11" w:author="Sophia Allouache" w:date="2014-09-21T22:03:00Z" w:initials="SA">
    <w:p w14:paraId="72ABA933" w14:textId="1237D799" w:rsidR="00DE0A6A" w:rsidRDefault="00DE0A6A">
      <w:pPr>
        <w:pStyle w:val="CommentText"/>
      </w:pPr>
      <w:r>
        <w:rPr>
          <w:rStyle w:val="CommentReference"/>
        </w:rPr>
        <w:annotationRef/>
      </w:r>
      <w:r>
        <w:rPr>
          <w:rFonts w:ascii="Gill Sans Light" w:hAnsi="Gill Sans Light" w:cs="Gill Sans Light"/>
          <w:sz w:val="20"/>
          <w:szCs w:val="20"/>
          <w:lang w:eastAsia="fr-FR"/>
        </w:rPr>
        <w:t xml:space="preserve">Typo :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p>
  </w:comment>
  <w:comment w:id="15" w:author="Sophia Allouache" w:date="2014-09-21T22:04:00Z" w:initials="SA">
    <w:p w14:paraId="0356C607" w14:textId="5E886886" w:rsidR="00DE0A6A" w:rsidRDefault="00DE0A6A">
      <w:pPr>
        <w:pStyle w:val="CommentText"/>
      </w:pPr>
      <w:r>
        <w:rPr>
          <w:rStyle w:val="CommentReference"/>
        </w:rPr>
        <w:annotationRef/>
      </w:r>
      <w:r>
        <w:t>Exactes et vraies.</w:t>
      </w:r>
    </w:p>
  </w:comment>
  <w:comment w:id="16" w:author="Sophia Allouache" w:date="2014-09-21T22:04:00Z" w:initials="SA">
    <w:p w14:paraId="321EBD57" w14:textId="55F4B059" w:rsidR="00DE0A6A" w:rsidRDefault="00DE0A6A">
      <w:pPr>
        <w:pStyle w:val="CommentText"/>
      </w:pPr>
      <w:r>
        <w:rPr>
          <w:rStyle w:val="CommentReference"/>
        </w:rPr>
        <w:annotationRef/>
      </w:r>
      <w:r>
        <w:t>Comité de Sélection</w:t>
      </w:r>
    </w:p>
  </w:comment>
  <w:comment w:id="17" w:author="Sophia Allouache" w:date="2014-09-21T22:05:00Z" w:initials="SA">
    <w:p w14:paraId="271E36A7" w14:textId="159E75AD" w:rsidR="00DE0A6A" w:rsidRDefault="00DE0A6A">
      <w:pPr>
        <w:pStyle w:val="CommentText"/>
      </w:pPr>
      <w:r>
        <w:rPr>
          <w:rStyle w:val="CommentReference"/>
        </w:rPr>
        <w:annotationRef/>
      </w:r>
      <w:r>
        <w:t>Comité de Sélection</w:t>
      </w:r>
    </w:p>
  </w:comment>
  <w:comment w:id="18" w:author="Sophia Allouache" w:date="2014-09-21T22:24:00Z" w:initials="SA">
    <w:p w14:paraId="747964E5" w14:textId="57B4D99D" w:rsidR="00DE0A6A" w:rsidRDefault="00DE0A6A">
      <w:pPr>
        <w:pStyle w:val="CommentText"/>
      </w:pPr>
      <w:r>
        <w:rPr>
          <w:rStyle w:val="CommentReference"/>
        </w:rPr>
        <w:annotationRef/>
      </w:r>
      <w:r>
        <w:t xml:space="preserve">Sous entend que le Client était, avant cette étape, partiellement membre : si cela ne vous convient pas, il est possible de simplement supprimer « à part entière ». Si vous estimez au contraire, qu’il convient de se référer au processus enclenché plus en amont, cette formulation convient. </w:t>
      </w:r>
    </w:p>
  </w:comment>
  <w:comment w:id="19" w:author="Sophia Allouache" w:date="2014-09-21T22:24:00Z" w:initials="SA">
    <w:p w14:paraId="26C17993" w14:textId="7C135BEC" w:rsidR="00DE0A6A" w:rsidRDefault="00DE0A6A">
      <w:pPr>
        <w:pStyle w:val="CommentText"/>
      </w:pPr>
      <w:r>
        <w:rPr>
          <w:rStyle w:val="CommentReference"/>
        </w:rPr>
        <w:annotationRef/>
      </w:r>
      <w:r>
        <w:t xml:space="preserve">Typo :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p>
  </w:comment>
  <w:comment w:id="20" w:author="Sophia Allouache" w:date="2014-09-21T22:32:00Z" w:initials="SA">
    <w:p w14:paraId="5CA1A3B6" w14:textId="1B552963" w:rsidR="00DE0A6A" w:rsidRDefault="00DE0A6A">
      <w:pPr>
        <w:pStyle w:val="CommentText"/>
      </w:pPr>
      <w:r>
        <w:rPr>
          <w:rStyle w:val="CommentReference"/>
        </w:rPr>
        <w:annotationRef/>
      </w:r>
      <w:r>
        <w:t xml:space="preserve">Je n’ai pas tout à fait compris cette phrase, il s’agit probablement d’une étape dont je n’ai pas connaissance et qui sera tout à fait claire pour les membres. En lisant ce passage, j’ai tendance à penser que le Client peut avoir un compte sur l’Application avant d’obtenir son mot de passe. </w:t>
      </w:r>
    </w:p>
  </w:comment>
  <w:comment w:id="21" w:author="Sophia Allouache" w:date="2014-09-21T22:37:00Z" w:initials="SA">
    <w:p w14:paraId="55389655" w14:textId="77777777" w:rsidR="00DE0A6A" w:rsidRDefault="00DE0A6A">
      <w:pPr>
        <w:pStyle w:val="CommentText"/>
      </w:pPr>
      <w:r>
        <w:rPr>
          <w:rStyle w:val="CommentReference"/>
        </w:rPr>
        <w:annotationRef/>
      </w:r>
      <w:r>
        <w:t>S’agit-il :</w:t>
      </w:r>
    </w:p>
    <w:p w14:paraId="17A4750F" w14:textId="11A07A63" w:rsidR="00DE0A6A" w:rsidRDefault="00DE0A6A" w:rsidP="004802BD">
      <w:pPr>
        <w:pStyle w:val="CommentText"/>
        <w:numPr>
          <w:ilvl w:val="0"/>
          <w:numId w:val="13"/>
        </w:numPr>
      </w:pPr>
      <w:r>
        <w:t xml:space="preserve">d’une simple déconnection du Compte (dans ce cas j’écrirai « le Client peut se connecter à son espace « Mon Compte » à l’aide de ses identifiants, changer son mot de passe, et, le cas échéant, se déconnecter ») </w:t>
      </w:r>
    </w:p>
    <w:p w14:paraId="2D216F91" w14:textId="6FE1A7A4" w:rsidR="00DE0A6A" w:rsidRDefault="00DE0A6A" w:rsidP="004802BD">
      <w:pPr>
        <w:pStyle w:val="CommentText"/>
        <w:numPr>
          <w:ilvl w:val="0"/>
          <w:numId w:val="13"/>
        </w:numPr>
      </w:pPr>
      <w:r>
        <w:t xml:space="preserve">ou bien cet article fait-il référence à un désengagement/désabonnement ? </w:t>
      </w:r>
    </w:p>
  </w:comment>
  <w:comment w:id="22" w:author="Sophia Allouache" w:date="2014-09-21T22:38:00Z" w:initials="SA">
    <w:p w14:paraId="5483DAC4" w14:textId="18338C95" w:rsidR="00DE0A6A" w:rsidRDefault="00DE0A6A">
      <w:pPr>
        <w:pStyle w:val="CommentText"/>
      </w:pPr>
      <w:r>
        <w:rPr>
          <w:rStyle w:val="CommentReference"/>
        </w:rPr>
        <w:annotationRef/>
      </w:r>
      <w:proofErr w:type="gramStart"/>
      <w:r>
        <w:t>suppression</w:t>
      </w:r>
      <w:proofErr w:type="gramEnd"/>
    </w:p>
  </w:comment>
  <w:comment w:id="24" w:author="Sophia Allouache" w:date="2014-09-21T22:39:00Z" w:initials="SA">
    <w:p w14:paraId="276BF85F" w14:textId="25AC6293" w:rsidR="00DE0A6A" w:rsidRDefault="00DE0A6A">
      <w:pPr>
        <w:pStyle w:val="CommentText"/>
      </w:pPr>
      <w:r>
        <w:rPr>
          <w:rStyle w:val="CommentReference"/>
        </w:rPr>
        <w:annotationRef/>
      </w:r>
      <w:proofErr w:type="gramStart"/>
      <w:r>
        <w:t>suppression</w:t>
      </w:r>
      <w:proofErr w:type="gramEnd"/>
    </w:p>
  </w:comment>
  <w:comment w:id="25" w:author="Sophia Allouache" w:date="2014-09-21T22:42:00Z" w:initials="SA">
    <w:p w14:paraId="7FB349A3" w14:textId="2243636A" w:rsidR="00DE0A6A" w:rsidRDefault="00DE0A6A">
      <w:pPr>
        <w:pStyle w:val="CommentText"/>
      </w:pPr>
      <w:r>
        <w:rPr>
          <w:rStyle w:val="CommentReference"/>
        </w:rPr>
        <w:annotationRef/>
      </w:r>
      <w:proofErr w:type="gramStart"/>
      <w:r>
        <w:t>remplacer</w:t>
      </w:r>
      <w:proofErr w:type="gramEnd"/>
      <w:r>
        <w:t xml:space="preserve"> par : de permettre au Client</w:t>
      </w:r>
    </w:p>
  </w:comment>
  <w:comment w:id="27" w:author="Sophia Allouache" w:date="2014-09-21T23:09:00Z" w:initials="SA">
    <w:p w14:paraId="3EAFA880" w14:textId="16FD51AD" w:rsidR="00DE0A6A" w:rsidRDefault="00DE0A6A">
      <w:pPr>
        <w:pStyle w:val="CommentText"/>
      </w:pPr>
      <w:r>
        <w:rPr>
          <w:rStyle w:val="CommentReference"/>
        </w:rPr>
        <w:annotationRef/>
      </w:r>
      <w:r>
        <w:t>Ajouté e</w:t>
      </w:r>
      <w:r w:rsidR="002E35D6">
        <w:t>n début de phrase : « P</w:t>
      </w:r>
      <w:r>
        <w:t>ar la présente,</w:t>
      </w:r>
      <w:r w:rsidRPr="00DE0A6A">
        <w:rPr>
          <w:rFonts w:ascii="Gill Sans Light" w:hAnsi="Gill Sans Light" w:cs="Gill Sans Light"/>
          <w:sz w:val="20"/>
          <w:szCs w:val="20"/>
          <w:lang w:eastAsia="fr-FR"/>
        </w:rPr>
        <w:t xml:space="preserve"> </w:t>
      </w:r>
      <w:r>
        <w:rPr>
          <w:rFonts w:ascii="Gill Sans Light" w:hAnsi="Gill Sans Light" w:cs="Gill Sans Light"/>
          <w:sz w:val="20"/>
          <w:szCs w:val="20"/>
          <w:lang w:eastAsia="fr-FR"/>
        </w:rPr>
        <w:t>l</w:t>
      </w:r>
      <w:r w:rsidRPr="005E6D14">
        <w:rPr>
          <w:rFonts w:ascii="Gill Sans Light" w:hAnsi="Gill Sans Light" w:cs="Gill Sans Light"/>
          <w:sz w:val="20"/>
          <w:szCs w:val="20"/>
          <w:lang w:eastAsia="fr-FR"/>
        </w:rPr>
        <w:t>e Client est donc informé que la première personne se présentant à l’accueil avec la Contremarque, obtiendra le ou les Billet(s) qui s'y rattachent.</w:t>
      </w:r>
      <w:r>
        <w:t xml:space="preserve"> </w:t>
      </w:r>
      <w:r w:rsidR="002E35D6">
        <w:rPr>
          <w:rFonts w:ascii="Gill Sans Light" w:hAnsi="Gill Sans Light" w:cs="Gill Sans Light"/>
          <w:sz w:val="20"/>
          <w:szCs w:val="20"/>
          <w:lang w:eastAsia="fr-FR"/>
        </w:rPr>
        <w:t>Il</w:t>
      </w:r>
      <w:r w:rsidR="002E35D6" w:rsidRPr="005E6D14">
        <w:rPr>
          <w:rFonts w:ascii="Gill Sans Light" w:hAnsi="Gill Sans Light" w:cs="Gill Sans Light"/>
          <w:sz w:val="20"/>
          <w:szCs w:val="20"/>
          <w:lang w:eastAsia="fr-FR"/>
        </w:rPr>
        <w:t xml:space="preserve"> appartient </w:t>
      </w:r>
      <w:r w:rsidR="002E35D6">
        <w:rPr>
          <w:rFonts w:ascii="Gill Sans Light" w:hAnsi="Gill Sans Light" w:cs="Gill Sans Light"/>
          <w:sz w:val="20"/>
          <w:szCs w:val="20"/>
          <w:lang w:eastAsia="fr-FR"/>
        </w:rPr>
        <w:t xml:space="preserve">donc </w:t>
      </w:r>
      <w:r w:rsidR="002E35D6" w:rsidRPr="005E6D14">
        <w:rPr>
          <w:rFonts w:ascii="Gill Sans Light" w:hAnsi="Gill Sans Light" w:cs="Gill Sans Light"/>
          <w:sz w:val="20"/>
          <w:szCs w:val="20"/>
          <w:lang w:eastAsia="fr-FR"/>
        </w:rPr>
        <w:t>au Client de prendre toutes les précautions nécessaires afin de conserver secret ses identifiants et mot de passe afin d'éviter qu'ils ne soient utilisés par des personnes non autorisées</w:t>
      </w:r>
      <w:r w:rsidR="002E35D6">
        <w:rPr>
          <w:rFonts w:ascii="Gill Sans Light" w:hAnsi="Gill Sans Light" w:cs="Gill Sans Light"/>
          <w:sz w:val="20"/>
          <w:szCs w:val="20"/>
          <w:lang w:eastAsia="fr-FR"/>
        </w:rPr>
        <w:t xml:space="preserve">. </w:t>
      </w:r>
      <w:r>
        <w:t>»</w:t>
      </w:r>
    </w:p>
  </w:comment>
  <w:comment w:id="28" w:author="Sophia Allouache" w:date="2014-09-21T22:46:00Z" w:initials="SA">
    <w:p w14:paraId="70DF9734" w14:textId="39D5A72B" w:rsidR="00DE0A6A" w:rsidRDefault="00DE0A6A">
      <w:pPr>
        <w:pStyle w:val="CommentText"/>
      </w:pPr>
      <w:r>
        <w:rPr>
          <w:rStyle w:val="CommentReference"/>
        </w:rPr>
        <w:annotationRef/>
      </w:r>
      <w:proofErr w:type="gramStart"/>
      <w:r>
        <w:t>typo</w:t>
      </w:r>
      <w:proofErr w:type="gramEnd"/>
      <w:r>
        <w:t xml:space="preserve"> : </w:t>
      </w:r>
      <w:r w:rsidRPr="005E6D14">
        <w:rPr>
          <w:rFonts w:ascii="Gill Sans Light" w:hAnsi="Gill Sans Light" w:cs="Gill Sans Light"/>
          <w:sz w:val="20"/>
          <w:szCs w:val="20"/>
          <w:lang w:eastAsia="fr-FR"/>
        </w:rPr>
        <w:t>CULTURE</w:t>
      </w:r>
      <w:r w:rsidRPr="005E6D14">
        <w:rPr>
          <w:rFonts w:ascii="Gill Sans Light" w:hAnsi="Gill Sans Light" w:cs="Gill Sans Light"/>
          <w:b/>
          <w:sz w:val="20"/>
          <w:szCs w:val="20"/>
          <w:lang w:eastAsia="fr-FR"/>
        </w:rPr>
        <w:t>SECRETS</w:t>
      </w:r>
    </w:p>
  </w:comment>
  <w:comment w:id="29" w:author="Sophia Allouache" w:date="2014-09-21T22:52:00Z" w:initials="SA">
    <w:p w14:paraId="68E7E36D" w14:textId="145481A0" w:rsidR="00DE0A6A" w:rsidRDefault="00DE0A6A">
      <w:pPr>
        <w:pStyle w:val="CommentText"/>
      </w:pPr>
      <w:r>
        <w:rPr>
          <w:rStyle w:val="CommentReference"/>
        </w:rPr>
        <w:annotationRef/>
      </w:r>
      <w:proofErr w:type="gramStart"/>
      <w:r>
        <w:t>par</w:t>
      </w:r>
      <w:proofErr w:type="gramEnd"/>
      <w:r>
        <w:t xml:space="preserve"> souci d’harmonisation « e-mail »</w:t>
      </w:r>
    </w:p>
  </w:comment>
  <w:comment w:id="32" w:author="Sophia Allouache" w:date="2014-09-21T22:57:00Z" w:initials="SA">
    <w:p w14:paraId="54EFE94E" w14:textId="3FAE4E12" w:rsidR="00DE0A6A" w:rsidRDefault="00DE0A6A">
      <w:pPr>
        <w:pStyle w:val="CommentText"/>
      </w:pPr>
      <w:r>
        <w:rPr>
          <w:rStyle w:val="CommentReference"/>
        </w:rPr>
        <w:annotationRef/>
      </w:r>
      <w:r w:rsidRPr="005E6D14">
        <w:rPr>
          <w:rFonts w:ascii="Gill Sans Light" w:hAnsi="Gill Sans Light" w:cs="Gill Sans Light"/>
          <w:sz w:val="22"/>
          <w:szCs w:val="22"/>
        </w:rPr>
        <w:t>CULTURE</w:t>
      </w:r>
      <w:r w:rsidRPr="005E6D14">
        <w:rPr>
          <w:rFonts w:ascii="Gill Sans Light" w:hAnsi="Gill Sans Light" w:cs="Gill Sans Light"/>
          <w:b/>
          <w:bCs/>
          <w:sz w:val="22"/>
          <w:szCs w:val="22"/>
        </w:rPr>
        <w:t>SECRETS</w:t>
      </w:r>
    </w:p>
  </w:comment>
  <w:comment w:id="43" w:author="Sophia Allouache" w:date="2014-09-21T22:17:00Z" w:initials="SA">
    <w:p w14:paraId="27175F54" w14:textId="35C5ABED" w:rsidR="00DE0A6A" w:rsidRDefault="00DE0A6A">
      <w:pPr>
        <w:pStyle w:val="CommentText"/>
      </w:pPr>
      <w:r>
        <w:rPr>
          <w:rStyle w:val="CommentReference"/>
        </w:rPr>
        <w:annotationRef/>
      </w:r>
      <w:r>
        <w:t>« </w:t>
      </w:r>
      <w:proofErr w:type="gramStart"/>
      <w:r>
        <w:t>de</w:t>
      </w:r>
      <w:proofErr w:type="gramEnd"/>
      <w:r>
        <w:t xml:space="preserve"> toute autre modification de l’Evènement »</w:t>
      </w:r>
    </w:p>
  </w:comment>
  <w:comment w:id="44" w:author="Sophia Allouache" w:date="2014-09-21T23:00:00Z" w:initials="SA">
    <w:p w14:paraId="617AAE49" w14:textId="6D718251" w:rsidR="00DE0A6A" w:rsidRDefault="00DE0A6A">
      <w:pPr>
        <w:pStyle w:val="CommentText"/>
      </w:pPr>
      <w:r>
        <w:rPr>
          <w:rStyle w:val="CommentReference"/>
        </w:rPr>
        <w:annotationRef/>
      </w:r>
      <w:proofErr w:type="gramStart"/>
      <w:r>
        <w:t>suppression</w:t>
      </w:r>
      <w:proofErr w:type="gramEnd"/>
    </w:p>
  </w:comment>
  <w:comment w:id="46" w:author="Sophia Allouache" w:date="2014-09-21T22:06:00Z" w:initials="SA">
    <w:p w14:paraId="034B6B73" w14:textId="7ED76E98" w:rsidR="00DE0A6A" w:rsidRDefault="00DE0A6A">
      <w:pPr>
        <w:pStyle w:val="CommentText"/>
      </w:pPr>
      <w:r>
        <w:rPr>
          <w:rStyle w:val="CommentReference"/>
        </w:rPr>
        <w:annotationRef/>
      </w:r>
      <w:proofErr w:type="gramStart"/>
      <w:r>
        <w:t>suppression</w:t>
      </w:r>
      <w:proofErr w:type="gramEnd"/>
    </w:p>
  </w:comment>
  <w:comment w:id="47" w:author="Sophia Allouache" w:date="2014-09-21T23:02:00Z" w:initials="SA">
    <w:p w14:paraId="26BAE83C" w14:textId="2D3A6B12" w:rsidR="00DE0A6A" w:rsidRDefault="00DE0A6A">
      <w:pPr>
        <w:pStyle w:val="CommentText"/>
      </w:pPr>
      <w:r>
        <w:rPr>
          <w:rStyle w:val="CommentReference"/>
        </w:rPr>
        <w:annotationRef/>
      </w:r>
      <w:proofErr w:type="gramStart"/>
      <w:r>
        <w:t>e-mail</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A38" w14:textId="77777777" w:rsidR="00DE0A6A" w:rsidRDefault="00DE0A6A" w:rsidP="00C422C0">
      <w:pPr>
        <w:spacing w:after="0"/>
      </w:pPr>
      <w:r>
        <w:separator/>
      </w:r>
    </w:p>
  </w:endnote>
  <w:endnote w:type="continuationSeparator" w:id="0">
    <w:p w14:paraId="52C553E4" w14:textId="77777777" w:rsidR="00DE0A6A" w:rsidRDefault="00DE0A6A" w:rsidP="00C42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 Sans Light">
    <w:panose1 w:val="020B03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038EB" w14:textId="6CBD3C6F" w:rsidR="00DE0A6A" w:rsidRPr="00C422C0" w:rsidRDefault="00DE0A6A" w:rsidP="00C422C0">
    <w:pPr>
      <w:pStyle w:val="Footer"/>
      <w:jc w:val="center"/>
      <w:rPr>
        <w:rFonts w:ascii="Gill Sans Light" w:hAnsi="Gill Sans Light" w:cs="Gill Sans Light"/>
        <w:sz w:val="12"/>
        <w:szCs w:val="12"/>
      </w:rPr>
    </w:pPr>
    <w:r w:rsidRPr="00F36477">
      <w:rPr>
        <w:rFonts w:ascii="Gill Sans Light" w:hAnsi="Gill Sans Light" w:cs="Gill Sans Light"/>
        <w:noProof/>
        <w:lang w:val="en-US" w:eastAsia="en-US"/>
      </w:rPr>
      <w:drawing>
        <wp:anchor distT="0" distB="0" distL="114300" distR="114300" simplePos="0" relativeHeight="251659264" behindDoc="0" locked="0" layoutInCell="1" allowOverlap="1" wp14:anchorId="5B6F9EF9" wp14:editId="25ACAEDE">
          <wp:simplePos x="0" y="0"/>
          <wp:positionH relativeFrom="column">
            <wp:posOffset>2445385</wp:posOffset>
          </wp:positionH>
          <wp:positionV relativeFrom="paragraph">
            <wp:posOffset>-132080</wp:posOffset>
          </wp:positionV>
          <wp:extent cx="865505" cy="141605"/>
          <wp:effectExtent l="0" t="0" r="0" b="10795"/>
          <wp:wrapNone/>
          <wp:docPr id="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141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22C0">
      <w:rPr>
        <w:rFonts w:ascii="Gill Sans Light" w:hAnsi="Gill Sans Light" w:cs="Gill Sans Light"/>
        <w:sz w:val="12"/>
        <w:szCs w:val="12"/>
      </w:rPr>
      <w:t>94 Rue du Bac - Paris 7</w:t>
    </w:r>
  </w:p>
  <w:p w14:paraId="30043A4E" w14:textId="77777777" w:rsidR="00DE0A6A" w:rsidRPr="00C422C0" w:rsidRDefault="00DE0A6A" w:rsidP="00C422C0">
    <w:pPr>
      <w:pStyle w:val="Footer"/>
      <w:rPr>
        <w:rFonts w:ascii="Gill Sans Light" w:hAnsi="Gill Sans Light" w:cs="Gill Sans Light"/>
        <w:sz w:val="12"/>
        <w:szCs w:val="12"/>
      </w:rPr>
    </w:pPr>
    <w:r w:rsidRPr="00C422C0">
      <w:rPr>
        <w:rFonts w:ascii="Gill Sans Light" w:hAnsi="Gill Sans Light" w:cs="Gill Sans Light"/>
        <w:sz w:val="12"/>
        <w:szCs w:val="12"/>
      </w:rPr>
      <w:tab/>
      <w:t>801 907 452 R.C.S. Paris</w:t>
    </w:r>
  </w:p>
  <w:p w14:paraId="42B6A337" w14:textId="32C45A99" w:rsidR="00DE0A6A" w:rsidRPr="00C422C0" w:rsidRDefault="00DE0A6A">
    <w:pPr>
      <w:pStyle w:val="Footer"/>
      <w:rPr>
        <w:rFonts w:ascii="Gill Sans Light" w:hAnsi="Gill Sans Light" w:cs="Gill Sans Light"/>
        <w:sz w:val="12"/>
        <w:szCs w:val="12"/>
      </w:rPr>
    </w:pPr>
    <w:r w:rsidRPr="00C422C0">
      <w:rPr>
        <w:rFonts w:ascii="Gill Sans Light" w:hAnsi="Gill Sans Light" w:cs="Gill Sans Light"/>
        <w:sz w:val="12"/>
        <w:szCs w:val="12"/>
      </w:rPr>
      <w:tab/>
      <w:t>www.culturesecrets.com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35EEE" w14:textId="77777777" w:rsidR="00DE0A6A" w:rsidRDefault="00DE0A6A" w:rsidP="00C422C0">
      <w:pPr>
        <w:spacing w:after="0"/>
      </w:pPr>
      <w:r>
        <w:separator/>
      </w:r>
    </w:p>
  </w:footnote>
  <w:footnote w:type="continuationSeparator" w:id="0">
    <w:p w14:paraId="0052CE93" w14:textId="77777777" w:rsidR="00DE0A6A" w:rsidRDefault="00DE0A6A" w:rsidP="00C422C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6A71" w14:textId="44E1B430" w:rsidR="00DE0A6A" w:rsidRDefault="00DE0A6A">
    <w:pPr>
      <w:pStyle w:val="Header"/>
    </w:pPr>
    <w:r>
      <w:rPr>
        <w:noProof/>
        <w:lang w:val="en-US" w:eastAsia="en-US"/>
      </w:rPr>
      <w:drawing>
        <wp:inline distT="0" distB="0" distL="0" distR="0" wp14:anchorId="21CA66BD" wp14:editId="3F7358A2">
          <wp:extent cx="865440" cy="788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S.png"/>
                  <pic:cNvPicPr/>
                </pic:nvPicPr>
                <pic:blipFill>
                  <a:blip r:embed="rId1">
                    <a:extLst>
                      <a:ext uri="{28A0092B-C50C-407E-A947-70E740481C1C}">
                        <a14:useLocalDpi xmlns:a14="http://schemas.microsoft.com/office/drawing/2010/main" val="0"/>
                      </a:ext>
                    </a:extLst>
                  </a:blip>
                  <a:stretch>
                    <a:fillRect/>
                  </a:stretch>
                </pic:blipFill>
                <pic:spPr>
                  <a:xfrm>
                    <a:off x="0" y="0"/>
                    <a:ext cx="865440" cy="788670"/>
                  </a:xfrm>
                  <a:prstGeom prst="rect">
                    <a:avLst/>
                  </a:prstGeom>
                </pic:spPr>
              </pic:pic>
            </a:graphicData>
          </a:graphic>
        </wp:inline>
      </w:drawing>
    </w:r>
  </w:p>
  <w:p w14:paraId="64FE485F" w14:textId="77777777" w:rsidR="00DE0A6A" w:rsidRPr="00C422C0" w:rsidRDefault="00DE0A6A">
    <w:pPr>
      <w:pStyle w:val="Header"/>
      <w:rPr>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0AF9"/>
    <w:multiLevelType w:val="multilevel"/>
    <w:tmpl w:val="2B8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F2477"/>
    <w:multiLevelType w:val="hybridMultilevel"/>
    <w:tmpl w:val="37F641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2B1508"/>
    <w:multiLevelType w:val="multilevel"/>
    <w:tmpl w:val="FF0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56787"/>
    <w:multiLevelType w:val="multilevel"/>
    <w:tmpl w:val="D03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47C63"/>
    <w:multiLevelType w:val="multilevel"/>
    <w:tmpl w:val="697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A133D"/>
    <w:multiLevelType w:val="multilevel"/>
    <w:tmpl w:val="99A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6F2B73"/>
    <w:multiLevelType w:val="multilevel"/>
    <w:tmpl w:val="2F7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60709"/>
    <w:multiLevelType w:val="multilevel"/>
    <w:tmpl w:val="2446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4DB7"/>
    <w:multiLevelType w:val="hybridMultilevel"/>
    <w:tmpl w:val="BD4EF022"/>
    <w:lvl w:ilvl="0" w:tplc="0590B97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C4E27"/>
    <w:multiLevelType w:val="multilevel"/>
    <w:tmpl w:val="F27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1B1F3F"/>
    <w:multiLevelType w:val="multilevel"/>
    <w:tmpl w:val="CFE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C03CAB"/>
    <w:multiLevelType w:val="multilevel"/>
    <w:tmpl w:val="35B2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886B47"/>
    <w:multiLevelType w:val="multilevel"/>
    <w:tmpl w:val="890E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1"/>
  </w:num>
  <w:num w:numId="4">
    <w:abstractNumId w:val="10"/>
  </w:num>
  <w:num w:numId="5">
    <w:abstractNumId w:val="0"/>
  </w:num>
  <w:num w:numId="6">
    <w:abstractNumId w:val="2"/>
  </w:num>
  <w:num w:numId="7">
    <w:abstractNumId w:val="4"/>
  </w:num>
  <w:num w:numId="8">
    <w:abstractNumId w:val="6"/>
  </w:num>
  <w:num w:numId="9">
    <w:abstractNumId w:val="7"/>
  </w:num>
  <w:num w:numId="10">
    <w:abstractNumId w:val="5"/>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1">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1C"/>
    <w:rsid w:val="00021F0D"/>
    <w:rsid w:val="000235C1"/>
    <w:rsid w:val="00047B05"/>
    <w:rsid w:val="0005370A"/>
    <w:rsid w:val="000655E6"/>
    <w:rsid w:val="00073FA8"/>
    <w:rsid w:val="000C182C"/>
    <w:rsid w:val="000C71C8"/>
    <w:rsid w:val="001467E2"/>
    <w:rsid w:val="0015081B"/>
    <w:rsid w:val="00161D27"/>
    <w:rsid w:val="001654E7"/>
    <w:rsid w:val="001C24D8"/>
    <w:rsid w:val="001D5C46"/>
    <w:rsid w:val="001E1A80"/>
    <w:rsid w:val="001E2E39"/>
    <w:rsid w:val="001F03CB"/>
    <w:rsid w:val="002067A1"/>
    <w:rsid w:val="00223903"/>
    <w:rsid w:val="002249B1"/>
    <w:rsid w:val="00275C20"/>
    <w:rsid w:val="00277C8E"/>
    <w:rsid w:val="002A12DB"/>
    <w:rsid w:val="002C129B"/>
    <w:rsid w:val="002E1E1F"/>
    <w:rsid w:val="002E35D6"/>
    <w:rsid w:val="00300E71"/>
    <w:rsid w:val="00311981"/>
    <w:rsid w:val="00314AEE"/>
    <w:rsid w:val="003261C4"/>
    <w:rsid w:val="00333FFA"/>
    <w:rsid w:val="0033618B"/>
    <w:rsid w:val="0037309D"/>
    <w:rsid w:val="00397188"/>
    <w:rsid w:val="003D02B4"/>
    <w:rsid w:val="003E1EB8"/>
    <w:rsid w:val="003E7634"/>
    <w:rsid w:val="004316E0"/>
    <w:rsid w:val="004521B1"/>
    <w:rsid w:val="00456C88"/>
    <w:rsid w:val="00457645"/>
    <w:rsid w:val="004677CE"/>
    <w:rsid w:val="004743BF"/>
    <w:rsid w:val="004765D6"/>
    <w:rsid w:val="004802BD"/>
    <w:rsid w:val="004B3AE8"/>
    <w:rsid w:val="004B528F"/>
    <w:rsid w:val="00543D4A"/>
    <w:rsid w:val="00545D18"/>
    <w:rsid w:val="00583799"/>
    <w:rsid w:val="005A43DA"/>
    <w:rsid w:val="005E67A9"/>
    <w:rsid w:val="005E6D14"/>
    <w:rsid w:val="00600E72"/>
    <w:rsid w:val="0060651C"/>
    <w:rsid w:val="00675514"/>
    <w:rsid w:val="00681445"/>
    <w:rsid w:val="006A7F4D"/>
    <w:rsid w:val="006F2A6A"/>
    <w:rsid w:val="00700D5D"/>
    <w:rsid w:val="00711AC1"/>
    <w:rsid w:val="00715554"/>
    <w:rsid w:val="0072004A"/>
    <w:rsid w:val="007268FB"/>
    <w:rsid w:val="00726C47"/>
    <w:rsid w:val="0076081E"/>
    <w:rsid w:val="007676DA"/>
    <w:rsid w:val="0079306A"/>
    <w:rsid w:val="007952F1"/>
    <w:rsid w:val="007B4C59"/>
    <w:rsid w:val="00827655"/>
    <w:rsid w:val="00855600"/>
    <w:rsid w:val="00872990"/>
    <w:rsid w:val="008761AF"/>
    <w:rsid w:val="00896EAA"/>
    <w:rsid w:val="008A4C95"/>
    <w:rsid w:val="00915E82"/>
    <w:rsid w:val="009215C1"/>
    <w:rsid w:val="009332EB"/>
    <w:rsid w:val="009612E3"/>
    <w:rsid w:val="009973BD"/>
    <w:rsid w:val="009A4F06"/>
    <w:rsid w:val="009F6AF7"/>
    <w:rsid w:val="00A14F04"/>
    <w:rsid w:val="00A253EE"/>
    <w:rsid w:val="00A2786C"/>
    <w:rsid w:val="00A412BC"/>
    <w:rsid w:val="00A70A7F"/>
    <w:rsid w:val="00A94D66"/>
    <w:rsid w:val="00AB5518"/>
    <w:rsid w:val="00AC1BE5"/>
    <w:rsid w:val="00AF4138"/>
    <w:rsid w:val="00AF4CB4"/>
    <w:rsid w:val="00B0391C"/>
    <w:rsid w:val="00B56C53"/>
    <w:rsid w:val="00B705DE"/>
    <w:rsid w:val="00B72A71"/>
    <w:rsid w:val="00B86548"/>
    <w:rsid w:val="00B86707"/>
    <w:rsid w:val="00BA0893"/>
    <w:rsid w:val="00BC15E5"/>
    <w:rsid w:val="00C11F83"/>
    <w:rsid w:val="00C422C0"/>
    <w:rsid w:val="00C65584"/>
    <w:rsid w:val="00CA48F8"/>
    <w:rsid w:val="00CC00B8"/>
    <w:rsid w:val="00CD0ED4"/>
    <w:rsid w:val="00CF6788"/>
    <w:rsid w:val="00D001B6"/>
    <w:rsid w:val="00D10824"/>
    <w:rsid w:val="00D33DD4"/>
    <w:rsid w:val="00D52B58"/>
    <w:rsid w:val="00D54B60"/>
    <w:rsid w:val="00D874D6"/>
    <w:rsid w:val="00DE0A6A"/>
    <w:rsid w:val="00E14B1B"/>
    <w:rsid w:val="00E23301"/>
    <w:rsid w:val="00E51173"/>
    <w:rsid w:val="00E931D6"/>
    <w:rsid w:val="00E94210"/>
    <w:rsid w:val="00EC40AE"/>
    <w:rsid w:val="00EE565B"/>
    <w:rsid w:val="00EF4F1B"/>
    <w:rsid w:val="00F072E7"/>
    <w:rsid w:val="00F07EFB"/>
    <w:rsid w:val="00F27488"/>
    <w:rsid w:val="00F33999"/>
    <w:rsid w:val="00F47E4F"/>
    <w:rsid w:val="00F51D98"/>
    <w:rsid w:val="00F716DD"/>
    <w:rsid w:val="00FD2A2F"/>
    <w:rsid w:val="00FD2CC6"/>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3213]"/>
    </o:shapedefaults>
    <o:shapelayout v:ext="edit">
      <o:idmap v:ext="edit" data="2"/>
    </o:shapelayout>
  </w:shapeDefaults>
  <w:decimalSymbol w:val=","/>
  <w:listSeparator w:val=";"/>
  <w14:docId w14:val="55D0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B5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B0391C"/>
    <w:pPr>
      <w:spacing w:before="100" w:beforeAutospacing="1" w:after="100" w:afterAutospacing="1"/>
      <w:outlineLvl w:val="3"/>
    </w:pPr>
    <w:rPr>
      <w:rFonts w:ascii="Times" w:hAnsi="Times"/>
      <w:b/>
      <w:bC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391C"/>
    <w:rPr>
      <w:rFonts w:ascii="Times" w:hAnsi="Times"/>
      <w:b/>
      <w:bCs/>
      <w:lang w:eastAsia="fr-FR"/>
    </w:rPr>
  </w:style>
  <w:style w:type="paragraph" w:styleId="NormalWeb">
    <w:name w:val="Normal (Web)"/>
    <w:basedOn w:val="Normal"/>
    <w:uiPriority w:val="99"/>
    <w:semiHidden/>
    <w:unhideWhenUsed/>
    <w:rsid w:val="00B0391C"/>
    <w:pPr>
      <w:spacing w:before="100" w:beforeAutospacing="1" w:after="100" w:afterAutospacing="1"/>
    </w:pPr>
    <w:rPr>
      <w:rFonts w:ascii="Times" w:hAnsi="Times" w:cs="Times New Roman"/>
      <w:sz w:val="20"/>
      <w:szCs w:val="20"/>
      <w:lang w:eastAsia="fr-FR"/>
    </w:rPr>
  </w:style>
  <w:style w:type="character" w:styleId="Emphasis">
    <w:name w:val="Emphasis"/>
    <w:basedOn w:val="DefaultParagraphFont"/>
    <w:uiPriority w:val="20"/>
    <w:qFormat/>
    <w:rsid w:val="00B0391C"/>
    <w:rPr>
      <w:i/>
      <w:iCs/>
    </w:rPr>
  </w:style>
  <w:style w:type="paragraph" w:customStyle="1" w:styleId="phcontent">
    <w:name w:val="ph_content"/>
    <w:basedOn w:val="Normal"/>
    <w:rsid w:val="00B0391C"/>
    <w:pPr>
      <w:spacing w:before="100" w:beforeAutospacing="1" w:after="100" w:afterAutospacing="1"/>
    </w:pPr>
    <w:rPr>
      <w:rFonts w:ascii="Times" w:hAnsi="Times"/>
      <w:sz w:val="20"/>
      <w:szCs w:val="20"/>
      <w:lang w:eastAsia="fr-FR"/>
    </w:rPr>
  </w:style>
  <w:style w:type="character" w:customStyle="1" w:styleId="text-content">
    <w:name w:val="text-content"/>
    <w:basedOn w:val="DefaultParagraphFont"/>
    <w:rsid w:val="00B0391C"/>
  </w:style>
  <w:style w:type="character" w:styleId="Hyperlink">
    <w:name w:val="Hyperlink"/>
    <w:basedOn w:val="DefaultParagraphFont"/>
    <w:uiPriority w:val="99"/>
    <w:unhideWhenUsed/>
    <w:rsid w:val="00B0391C"/>
    <w:rPr>
      <w:color w:val="0000FF"/>
      <w:u w:val="single"/>
    </w:rPr>
  </w:style>
  <w:style w:type="paragraph" w:styleId="ListParagraph">
    <w:name w:val="List Paragraph"/>
    <w:basedOn w:val="Normal"/>
    <w:uiPriority w:val="34"/>
    <w:qFormat/>
    <w:rsid w:val="00275C20"/>
    <w:pPr>
      <w:ind w:left="720"/>
      <w:contextualSpacing/>
    </w:pPr>
  </w:style>
  <w:style w:type="character" w:customStyle="1" w:styleId="Heading1Char">
    <w:name w:val="Heading 1 Char"/>
    <w:basedOn w:val="DefaultParagraphFont"/>
    <w:link w:val="Heading1"/>
    <w:uiPriority w:val="9"/>
    <w:rsid w:val="00D52B5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05DE"/>
    <w:pPr>
      <w:spacing w:line="276" w:lineRule="auto"/>
      <w:outlineLvl w:val="9"/>
    </w:pPr>
    <w:rPr>
      <w:color w:val="365F91" w:themeColor="accent1" w:themeShade="BF"/>
      <w:sz w:val="28"/>
      <w:szCs w:val="28"/>
      <w:lang w:eastAsia="fr-FR"/>
    </w:rPr>
  </w:style>
  <w:style w:type="paragraph" w:styleId="TOC1">
    <w:name w:val="toc 1"/>
    <w:basedOn w:val="Normal"/>
    <w:next w:val="Normal"/>
    <w:autoRedefine/>
    <w:uiPriority w:val="39"/>
    <w:unhideWhenUsed/>
    <w:rsid w:val="00B705DE"/>
    <w:pPr>
      <w:spacing w:before="240" w:after="120"/>
    </w:pPr>
    <w:rPr>
      <w:b/>
      <w:caps/>
      <w:sz w:val="22"/>
      <w:szCs w:val="22"/>
      <w:u w:val="single"/>
    </w:rPr>
  </w:style>
  <w:style w:type="paragraph" w:styleId="BalloonText">
    <w:name w:val="Balloon Text"/>
    <w:basedOn w:val="Normal"/>
    <w:link w:val="BalloonTextChar"/>
    <w:uiPriority w:val="99"/>
    <w:semiHidden/>
    <w:unhideWhenUsed/>
    <w:rsid w:val="00B705D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5DE"/>
    <w:rPr>
      <w:rFonts w:ascii="Lucida Grande" w:hAnsi="Lucida Grande" w:cs="Lucida Grande"/>
      <w:sz w:val="18"/>
      <w:szCs w:val="18"/>
    </w:rPr>
  </w:style>
  <w:style w:type="paragraph" w:styleId="TOC2">
    <w:name w:val="toc 2"/>
    <w:basedOn w:val="Normal"/>
    <w:next w:val="Normal"/>
    <w:autoRedefine/>
    <w:uiPriority w:val="39"/>
    <w:semiHidden/>
    <w:unhideWhenUsed/>
    <w:rsid w:val="00B705DE"/>
    <w:pPr>
      <w:spacing w:after="0"/>
    </w:pPr>
    <w:rPr>
      <w:b/>
      <w:smallCaps/>
      <w:sz w:val="22"/>
      <w:szCs w:val="22"/>
    </w:rPr>
  </w:style>
  <w:style w:type="paragraph" w:styleId="TOC3">
    <w:name w:val="toc 3"/>
    <w:basedOn w:val="Normal"/>
    <w:next w:val="Normal"/>
    <w:autoRedefine/>
    <w:uiPriority w:val="39"/>
    <w:semiHidden/>
    <w:unhideWhenUsed/>
    <w:rsid w:val="00B705DE"/>
    <w:pPr>
      <w:spacing w:after="0"/>
    </w:pPr>
    <w:rPr>
      <w:smallCaps/>
      <w:sz w:val="22"/>
      <w:szCs w:val="22"/>
    </w:rPr>
  </w:style>
  <w:style w:type="paragraph" w:styleId="TOC4">
    <w:name w:val="toc 4"/>
    <w:basedOn w:val="Normal"/>
    <w:next w:val="Normal"/>
    <w:autoRedefine/>
    <w:uiPriority w:val="39"/>
    <w:semiHidden/>
    <w:unhideWhenUsed/>
    <w:rsid w:val="00B705DE"/>
    <w:pPr>
      <w:spacing w:after="0"/>
    </w:pPr>
    <w:rPr>
      <w:sz w:val="22"/>
      <w:szCs w:val="22"/>
    </w:rPr>
  </w:style>
  <w:style w:type="paragraph" w:styleId="TOC5">
    <w:name w:val="toc 5"/>
    <w:basedOn w:val="Normal"/>
    <w:next w:val="Normal"/>
    <w:autoRedefine/>
    <w:uiPriority w:val="39"/>
    <w:semiHidden/>
    <w:unhideWhenUsed/>
    <w:rsid w:val="00B705DE"/>
    <w:pPr>
      <w:spacing w:after="0"/>
    </w:pPr>
    <w:rPr>
      <w:sz w:val="22"/>
      <w:szCs w:val="22"/>
    </w:rPr>
  </w:style>
  <w:style w:type="paragraph" w:styleId="TOC6">
    <w:name w:val="toc 6"/>
    <w:basedOn w:val="Normal"/>
    <w:next w:val="Normal"/>
    <w:autoRedefine/>
    <w:uiPriority w:val="39"/>
    <w:semiHidden/>
    <w:unhideWhenUsed/>
    <w:rsid w:val="00B705DE"/>
    <w:pPr>
      <w:spacing w:after="0"/>
    </w:pPr>
    <w:rPr>
      <w:sz w:val="22"/>
      <w:szCs w:val="22"/>
    </w:rPr>
  </w:style>
  <w:style w:type="paragraph" w:styleId="TOC7">
    <w:name w:val="toc 7"/>
    <w:basedOn w:val="Normal"/>
    <w:next w:val="Normal"/>
    <w:autoRedefine/>
    <w:uiPriority w:val="39"/>
    <w:semiHidden/>
    <w:unhideWhenUsed/>
    <w:rsid w:val="00B705DE"/>
    <w:pPr>
      <w:spacing w:after="0"/>
    </w:pPr>
    <w:rPr>
      <w:sz w:val="22"/>
      <w:szCs w:val="22"/>
    </w:rPr>
  </w:style>
  <w:style w:type="paragraph" w:styleId="TOC8">
    <w:name w:val="toc 8"/>
    <w:basedOn w:val="Normal"/>
    <w:next w:val="Normal"/>
    <w:autoRedefine/>
    <w:uiPriority w:val="39"/>
    <w:semiHidden/>
    <w:unhideWhenUsed/>
    <w:rsid w:val="00B705DE"/>
    <w:pPr>
      <w:spacing w:after="0"/>
    </w:pPr>
    <w:rPr>
      <w:sz w:val="22"/>
      <w:szCs w:val="22"/>
    </w:rPr>
  </w:style>
  <w:style w:type="paragraph" w:styleId="TOC9">
    <w:name w:val="toc 9"/>
    <w:basedOn w:val="Normal"/>
    <w:next w:val="Normal"/>
    <w:autoRedefine/>
    <w:uiPriority w:val="39"/>
    <w:semiHidden/>
    <w:unhideWhenUsed/>
    <w:rsid w:val="00B705DE"/>
    <w:pPr>
      <w:spacing w:after="0"/>
    </w:pPr>
    <w:rPr>
      <w:sz w:val="22"/>
      <w:szCs w:val="22"/>
    </w:rPr>
  </w:style>
  <w:style w:type="paragraph" w:styleId="Header">
    <w:name w:val="header"/>
    <w:basedOn w:val="Normal"/>
    <w:link w:val="HeaderChar"/>
    <w:uiPriority w:val="99"/>
    <w:unhideWhenUsed/>
    <w:rsid w:val="00C422C0"/>
    <w:pPr>
      <w:tabs>
        <w:tab w:val="center" w:pos="4536"/>
        <w:tab w:val="right" w:pos="9072"/>
      </w:tabs>
      <w:spacing w:after="0"/>
    </w:pPr>
  </w:style>
  <w:style w:type="character" w:customStyle="1" w:styleId="HeaderChar">
    <w:name w:val="Header Char"/>
    <w:basedOn w:val="DefaultParagraphFont"/>
    <w:link w:val="Header"/>
    <w:uiPriority w:val="99"/>
    <w:rsid w:val="00C422C0"/>
  </w:style>
  <w:style w:type="paragraph" w:styleId="Footer">
    <w:name w:val="footer"/>
    <w:basedOn w:val="Normal"/>
    <w:link w:val="FooterChar"/>
    <w:uiPriority w:val="99"/>
    <w:unhideWhenUsed/>
    <w:rsid w:val="00C422C0"/>
    <w:pPr>
      <w:tabs>
        <w:tab w:val="center" w:pos="4536"/>
        <w:tab w:val="right" w:pos="9072"/>
      </w:tabs>
      <w:spacing w:after="0"/>
    </w:pPr>
  </w:style>
  <w:style w:type="character" w:customStyle="1" w:styleId="FooterChar">
    <w:name w:val="Footer Char"/>
    <w:basedOn w:val="DefaultParagraphFont"/>
    <w:link w:val="Footer"/>
    <w:uiPriority w:val="99"/>
    <w:rsid w:val="00C422C0"/>
  </w:style>
  <w:style w:type="paragraph" w:styleId="Revision">
    <w:name w:val="Revision"/>
    <w:hidden/>
    <w:uiPriority w:val="99"/>
    <w:semiHidden/>
    <w:rsid w:val="009215C1"/>
    <w:pPr>
      <w:spacing w:after="0"/>
    </w:pPr>
  </w:style>
  <w:style w:type="character" w:styleId="CommentReference">
    <w:name w:val="annotation reference"/>
    <w:basedOn w:val="DefaultParagraphFont"/>
    <w:uiPriority w:val="99"/>
    <w:semiHidden/>
    <w:unhideWhenUsed/>
    <w:rsid w:val="00A412BC"/>
    <w:rPr>
      <w:sz w:val="18"/>
      <w:szCs w:val="18"/>
    </w:rPr>
  </w:style>
  <w:style w:type="paragraph" w:styleId="CommentText">
    <w:name w:val="annotation text"/>
    <w:basedOn w:val="Normal"/>
    <w:link w:val="CommentTextChar"/>
    <w:uiPriority w:val="99"/>
    <w:semiHidden/>
    <w:unhideWhenUsed/>
    <w:rsid w:val="00A412BC"/>
  </w:style>
  <w:style w:type="character" w:customStyle="1" w:styleId="CommentTextChar">
    <w:name w:val="Comment Text Char"/>
    <w:basedOn w:val="DefaultParagraphFont"/>
    <w:link w:val="CommentText"/>
    <w:uiPriority w:val="99"/>
    <w:semiHidden/>
    <w:rsid w:val="00A412BC"/>
  </w:style>
  <w:style w:type="paragraph" w:styleId="CommentSubject">
    <w:name w:val="annotation subject"/>
    <w:basedOn w:val="CommentText"/>
    <w:next w:val="CommentText"/>
    <w:link w:val="CommentSubjectChar"/>
    <w:uiPriority w:val="99"/>
    <w:semiHidden/>
    <w:unhideWhenUsed/>
    <w:rsid w:val="00A412BC"/>
    <w:rPr>
      <w:b/>
      <w:bCs/>
      <w:sz w:val="20"/>
      <w:szCs w:val="20"/>
    </w:rPr>
  </w:style>
  <w:style w:type="character" w:customStyle="1" w:styleId="CommentSubjectChar">
    <w:name w:val="Comment Subject Char"/>
    <w:basedOn w:val="CommentTextChar"/>
    <w:link w:val="CommentSubject"/>
    <w:uiPriority w:val="99"/>
    <w:semiHidden/>
    <w:rsid w:val="00A412B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B5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B0391C"/>
    <w:pPr>
      <w:spacing w:before="100" w:beforeAutospacing="1" w:after="100" w:afterAutospacing="1"/>
      <w:outlineLvl w:val="3"/>
    </w:pPr>
    <w:rPr>
      <w:rFonts w:ascii="Times" w:hAnsi="Times"/>
      <w:b/>
      <w:bC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391C"/>
    <w:rPr>
      <w:rFonts w:ascii="Times" w:hAnsi="Times"/>
      <w:b/>
      <w:bCs/>
      <w:lang w:eastAsia="fr-FR"/>
    </w:rPr>
  </w:style>
  <w:style w:type="paragraph" w:styleId="NormalWeb">
    <w:name w:val="Normal (Web)"/>
    <w:basedOn w:val="Normal"/>
    <w:uiPriority w:val="99"/>
    <w:semiHidden/>
    <w:unhideWhenUsed/>
    <w:rsid w:val="00B0391C"/>
    <w:pPr>
      <w:spacing w:before="100" w:beforeAutospacing="1" w:after="100" w:afterAutospacing="1"/>
    </w:pPr>
    <w:rPr>
      <w:rFonts w:ascii="Times" w:hAnsi="Times" w:cs="Times New Roman"/>
      <w:sz w:val="20"/>
      <w:szCs w:val="20"/>
      <w:lang w:eastAsia="fr-FR"/>
    </w:rPr>
  </w:style>
  <w:style w:type="character" w:styleId="Emphasis">
    <w:name w:val="Emphasis"/>
    <w:basedOn w:val="DefaultParagraphFont"/>
    <w:uiPriority w:val="20"/>
    <w:qFormat/>
    <w:rsid w:val="00B0391C"/>
    <w:rPr>
      <w:i/>
      <w:iCs/>
    </w:rPr>
  </w:style>
  <w:style w:type="paragraph" w:customStyle="1" w:styleId="phcontent">
    <w:name w:val="ph_content"/>
    <w:basedOn w:val="Normal"/>
    <w:rsid w:val="00B0391C"/>
    <w:pPr>
      <w:spacing w:before="100" w:beforeAutospacing="1" w:after="100" w:afterAutospacing="1"/>
    </w:pPr>
    <w:rPr>
      <w:rFonts w:ascii="Times" w:hAnsi="Times"/>
      <w:sz w:val="20"/>
      <w:szCs w:val="20"/>
      <w:lang w:eastAsia="fr-FR"/>
    </w:rPr>
  </w:style>
  <w:style w:type="character" w:customStyle="1" w:styleId="text-content">
    <w:name w:val="text-content"/>
    <w:basedOn w:val="DefaultParagraphFont"/>
    <w:rsid w:val="00B0391C"/>
  </w:style>
  <w:style w:type="character" w:styleId="Hyperlink">
    <w:name w:val="Hyperlink"/>
    <w:basedOn w:val="DefaultParagraphFont"/>
    <w:uiPriority w:val="99"/>
    <w:unhideWhenUsed/>
    <w:rsid w:val="00B0391C"/>
    <w:rPr>
      <w:color w:val="0000FF"/>
      <w:u w:val="single"/>
    </w:rPr>
  </w:style>
  <w:style w:type="paragraph" w:styleId="ListParagraph">
    <w:name w:val="List Paragraph"/>
    <w:basedOn w:val="Normal"/>
    <w:uiPriority w:val="34"/>
    <w:qFormat/>
    <w:rsid w:val="00275C20"/>
    <w:pPr>
      <w:ind w:left="720"/>
      <w:contextualSpacing/>
    </w:pPr>
  </w:style>
  <w:style w:type="character" w:customStyle="1" w:styleId="Heading1Char">
    <w:name w:val="Heading 1 Char"/>
    <w:basedOn w:val="DefaultParagraphFont"/>
    <w:link w:val="Heading1"/>
    <w:uiPriority w:val="9"/>
    <w:rsid w:val="00D52B5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05DE"/>
    <w:pPr>
      <w:spacing w:line="276" w:lineRule="auto"/>
      <w:outlineLvl w:val="9"/>
    </w:pPr>
    <w:rPr>
      <w:color w:val="365F91" w:themeColor="accent1" w:themeShade="BF"/>
      <w:sz w:val="28"/>
      <w:szCs w:val="28"/>
      <w:lang w:eastAsia="fr-FR"/>
    </w:rPr>
  </w:style>
  <w:style w:type="paragraph" w:styleId="TOC1">
    <w:name w:val="toc 1"/>
    <w:basedOn w:val="Normal"/>
    <w:next w:val="Normal"/>
    <w:autoRedefine/>
    <w:uiPriority w:val="39"/>
    <w:unhideWhenUsed/>
    <w:rsid w:val="00B705DE"/>
    <w:pPr>
      <w:spacing w:before="240" w:after="120"/>
    </w:pPr>
    <w:rPr>
      <w:b/>
      <w:caps/>
      <w:sz w:val="22"/>
      <w:szCs w:val="22"/>
      <w:u w:val="single"/>
    </w:rPr>
  </w:style>
  <w:style w:type="paragraph" w:styleId="BalloonText">
    <w:name w:val="Balloon Text"/>
    <w:basedOn w:val="Normal"/>
    <w:link w:val="BalloonTextChar"/>
    <w:uiPriority w:val="99"/>
    <w:semiHidden/>
    <w:unhideWhenUsed/>
    <w:rsid w:val="00B705D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5DE"/>
    <w:rPr>
      <w:rFonts w:ascii="Lucida Grande" w:hAnsi="Lucida Grande" w:cs="Lucida Grande"/>
      <w:sz w:val="18"/>
      <w:szCs w:val="18"/>
    </w:rPr>
  </w:style>
  <w:style w:type="paragraph" w:styleId="TOC2">
    <w:name w:val="toc 2"/>
    <w:basedOn w:val="Normal"/>
    <w:next w:val="Normal"/>
    <w:autoRedefine/>
    <w:uiPriority w:val="39"/>
    <w:semiHidden/>
    <w:unhideWhenUsed/>
    <w:rsid w:val="00B705DE"/>
    <w:pPr>
      <w:spacing w:after="0"/>
    </w:pPr>
    <w:rPr>
      <w:b/>
      <w:smallCaps/>
      <w:sz w:val="22"/>
      <w:szCs w:val="22"/>
    </w:rPr>
  </w:style>
  <w:style w:type="paragraph" w:styleId="TOC3">
    <w:name w:val="toc 3"/>
    <w:basedOn w:val="Normal"/>
    <w:next w:val="Normal"/>
    <w:autoRedefine/>
    <w:uiPriority w:val="39"/>
    <w:semiHidden/>
    <w:unhideWhenUsed/>
    <w:rsid w:val="00B705DE"/>
    <w:pPr>
      <w:spacing w:after="0"/>
    </w:pPr>
    <w:rPr>
      <w:smallCaps/>
      <w:sz w:val="22"/>
      <w:szCs w:val="22"/>
    </w:rPr>
  </w:style>
  <w:style w:type="paragraph" w:styleId="TOC4">
    <w:name w:val="toc 4"/>
    <w:basedOn w:val="Normal"/>
    <w:next w:val="Normal"/>
    <w:autoRedefine/>
    <w:uiPriority w:val="39"/>
    <w:semiHidden/>
    <w:unhideWhenUsed/>
    <w:rsid w:val="00B705DE"/>
    <w:pPr>
      <w:spacing w:after="0"/>
    </w:pPr>
    <w:rPr>
      <w:sz w:val="22"/>
      <w:szCs w:val="22"/>
    </w:rPr>
  </w:style>
  <w:style w:type="paragraph" w:styleId="TOC5">
    <w:name w:val="toc 5"/>
    <w:basedOn w:val="Normal"/>
    <w:next w:val="Normal"/>
    <w:autoRedefine/>
    <w:uiPriority w:val="39"/>
    <w:semiHidden/>
    <w:unhideWhenUsed/>
    <w:rsid w:val="00B705DE"/>
    <w:pPr>
      <w:spacing w:after="0"/>
    </w:pPr>
    <w:rPr>
      <w:sz w:val="22"/>
      <w:szCs w:val="22"/>
    </w:rPr>
  </w:style>
  <w:style w:type="paragraph" w:styleId="TOC6">
    <w:name w:val="toc 6"/>
    <w:basedOn w:val="Normal"/>
    <w:next w:val="Normal"/>
    <w:autoRedefine/>
    <w:uiPriority w:val="39"/>
    <w:semiHidden/>
    <w:unhideWhenUsed/>
    <w:rsid w:val="00B705DE"/>
    <w:pPr>
      <w:spacing w:after="0"/>
    </w:pPr>
    <w:rPr>
      <w:sz w:val="22"/>
      <w:szCs w:val="22"/>
    </w:rPr>
  </w:style>
  <w:style w:type="paragraph" w:styleId="TOC7">
    <w:name w:val="toc 7"/>
    <w:basedOn w:val="Normal"/>
    <w:next w:val="Normal"/>
    <w:autoRedefine/>
    <w:uiPriority w:val="39"/>
    <w:semiHidden/>
    <w:unhideWhenUsed/>
    <w:rsid w:val="00B705DE"/>
    <w:pPr>
      <w:spacing w:after="0"/>
    </w:pPr>
    <w:rPr>
      <w:sz w:val="22"/>
      <w:szCs w:val="22"/>
    </w:rPr>
  </w:style>
  <w:style w:type="paragraph" w:styleId="TOC8">
    <w:name w:val="toc 8"/>
    <w:basedOn w:val="Normal"/>
    <w:next w:val="Normal"/>
    <w:autoRedefine/>
    <w:uiPriority w:val="39"/>
    <w:semiHidden/>
    <w:unhideWhenUsed/>
    <w:rsid w:val="00B705DE"/>
    <w:pPr>
      <w:spacing w:after="0"/>
    </w:pPr>
    <w:rPr>
      <w:sz w:val="22"/>
      <w:szCs w:val="22"/>
    </w:rPr>
  </w:style>
  <w:style w:type="paragraph" w:styleId="TOC9">
    <w:name w:val="toc 9"/>
    <w:basedOn w:val="Normal"/>
    <w:next w:val="Normal"/>
    <w:autoRedefine/>
    <w:uiPriority w:val="39"/>
    <w:semiHidden/>
    <w:unhideWhenUsed/>
    <w:rsid w:val="00B705DE"/>
    <w:pPr>
      <w:spacing w:after="0"/>
    </w:pPr>
    <w:rPr>
      <w:sz w:val="22"/>
      <w:szCs w:val="22"/>
    </w:rPr>
  </w:style>
  <w:style w:type="paragraph" w:styleId="Header">
    <w:name w:val="header"/>
    <w:basedOn w:val="Normal"/>
    <w:link w:val="HeaderChar"/>
    <w:uiPriority w:val="99"/>
    <w:unhideWhenUsed/>
    <w:rsid w:val="00C422C0"/>
    <w:pPr>
      <w:tabs>
        <w:tab w:val="center" w:pos="4536"/>
        <w:tab w:val="right" w:pos="9072"/>
      </w:tabs>
      <w:spacing w:after="0"/>
    </w:pPr>
  </w:style>
  <w:style w:type="character" w:customStyle="1" w:styleId="HeaderChar">
    <w:name w:val="Header Char"/>
    <w:basedOn w:val="DefaultParagraphFont"/>
    <w:link w:val="Header"/>
    <w:uiPriority w:val="99"/>
    <w:rsid w:val="00C422C0"/>
  </w:style>
  <w:style w:type="paragraph" w:styleId="Footer">
    <w:name w:val="footer"/>
    <w:basedOn w:val="Normal"/>
    <w:link w:val="FooterChar"/>
    <w:uiPriority w:val="99"/>
    <w:unhideWhenUsed/>
    <w:rsid w:val="00C422C0"/>
    <w:pPr>
      <w:tabs>
        <w:tab w:val="center" w:pos="4536"/>
        <w:tab w:val="right" w:pos="9072"/>
      </w:tabs>
      <w:spacing w:after="0"/>
    </w:pPr>
  </w:style>
  <w:style w:type="character" w:customStyle="1" w:styleId="FooterChar">
    <w:name w:val="Footer Char"/>
    <w:basedOn w:val="DefaultParagraphFont"/>
    <w:link w:val="Footer"/>
    <w:uiPriority w:val="99"/>
    <w:rsid w:val="00C422C0"/>
  </w:style>
  <w:style w:type="paragraph" w:styleId="Revision">
    <w:name w:val="Revision"/>
    <w:hidden/>
    <w:uiPriority w:val="99"/>
    <w:semiHidden/>
    <w:rsid w:val="009215C1"/>
    <w:pPr>
      <w:spacing w:after="0"/>
    </w:pPr>
  </w:style>
  <w:style w:type="character" w:styleId="CommentReference">
    <w:name w:val="annotation reference"/>
    <w:basedOn w:val="DefaultParagraphFont"/>
    <w:uiPriority w:val="99"/>
    <w:semiHidden/>
    <w:unhideWhenUsed/>
    <w:rsid w:val="00A412BC"/>
    <w:rPr>
      <w:sz w:val="18"/>
      <w:szCs w:val="18"/>
    </w:rPr>
  </w:style>
  <w:style w:type="paragraph" w:styleId="CommentText">
    <w:name w:val="annotation text"/>
    <w:basedOn w:val="Normal"/>
    <w:link w:val="CommentTextChar"/>
    <w:uiPriority w:val="99"/>
    <w:semiHidden/>
    <w:unhideWhenUsed/>
    <w:rsid w:val="00A412BC"/>
  </w:style>
  <w:style w:type="character" w:customStyle="1" w:styleId="CommentTextChar">
    <w:name w:val="Comment Text Char"/>
    <w:basedOn w:val="DefaultParagraphFont"/>
    <w:link w:val="CommentText"/>
    <w:uiPriority w:val="99"/>
    <w:semiHidden/>
    <w:rsid w:val="00A412BC"/>
  </w:style>
  <w:style w:type="paragraph" w:styleId="CommentSubject">
    <w:name w:val="annotation subject"/>
    <w:basedOn w:val="CommentText"/>
    <w:next w:val="CommentText"/>
    <w:link w:val="CommentSubjectChar"/>
    <w:uiPriority w:val="99"/>
    <w:semiHidden/>
    <w:unhideWhenUsed/>
    <w:rsid w:val="00A412BC"/>
    <w:rPr>
      <w:b/>
      <w:bCs/>
      <w:sz w:val="20"/>
      <w:szCs w:val="20"/>
    </w:rPr>
  </w:style>
  <w:style w:type="character" w:customStyle="1" w:styleId="CommentSubjectChar">
    <w:name w:val="Comment Subject Char"/>
    <w:basedOn w:val="CommentTextChar"/>
    <w:link w:val="CommentSubject"/>
    <w:uiPriority w:val="99"/>
    <w:semiHidden/>
    <w:rsid w:val="00A412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2216">
      <w:bodyDiv w:val="1"/>
      <w:marLeft w:val="0"/>
      <w:marRight w:val="0"/>
      <w:marTop w:val="0"/>
      <w:marBottom w:val="0"/>
      <w:divBdr>
        <w:top w:val="none" w:sz="0" w:space="0" w:color="auto"/>
        <w:left w:val="none" w:sz="0" w:space="0" w:color="auto"/>
        <w:bottom w:val="none" w:sz="0" w:space="0" w:color="auto"/>
        <w:right w:val="none" w:sz="0" w:space="0" w:color="auto"/>
      </w:divBdr>
    </w:div>
    <w:div w:id="161167026">
      <w:bodyDiv w:val="1"/>
      <w:marLeft w:val="0"/>
      <w:marRight w:val="0"/>
      <w:marTop w:val="0"/>
      <w:marBottom w:val="0"/>
      <w:divBdr>
        <w:top w:val="none" w:sz="0" w:space="0" w:color="auto"/>
        <w:left w:val="none" w:sz="0" w:space="0" w:color="auto"/>
        <w:bottom w:val="none" w:sz="0" w:space="0" w:color="auto"/>
        <w:right w:val="none" w:sz="0" w:space="0" w:color="auto"/>
      </w:divBdr>
    </w:div>
    <w:div w:id="311646261">
      <w:bodyDiv w:val="1"/>
      <w:marLeft w:val="0"/>
      <w:marRight w:val="0"/>
      <w:marTop w:val="0"/>
      <w:marBottom w:val="0"/>
      <w:divBdr>
        <w:top w:val="none" w:sz="0" w:space="0" w:color="auto"/>
        <w:left w:val="none" w:sz="0" w:space="0" w:color="auto"/>
        <w:bottom w:val="none" w:sz="0" w:space="0" w:color="auto"/>
        <w:right w:val="none" w:sz="0" w:space="0" w:color="auto"/>
      </w:divBdr>
    </w:div>
    <w:div w:id="558639811">
      <w:bodyDiv w:val="1"/>
      <w:marLeft w:val="0"/>
      <w:marRight w:val="0"/>
      <w:marTop w:val="0"/>
      <w:marBottom w:val="0"/>
      <w:divBdr>
        <w:top w:val="none" w:sz="0" w:space="0" w:color="auto"/>
        <w:left w:val="none" w:sz="0" w:space="0" w:color="auto"/>
        <w:bottom w:val="none" w:sz="0" w:space="0" w:color="auto"/>
        <w:right w:val="none" w:sz="0" w:space="0" w:color="auto"/>
      </w:divBdr>
    </w:div>
    <w:div w:id="653026520">
      <w:bodyDiv w:val="1"/>
      <w:marLeft w:val="0"/>
      <w:marRight w:val="0"/>
      <w:marTop w:val="0"/>
      <w:marBottom w:val="0"/>
      <w:divBdr>
        <w:top w:val="none" w:sz="0" w:space="0" w:color="auto"/>
        <w:left w:val="none" w:sz="0" w:space="0" w:color="auto"/>
        <w:bottom w:val="none" w:sz="0" w:space="0" w:color="auto"/>
        <w:right w:val="none" w:sz="0" w:space="0" w:color="auto"/>
      </w:divBdr>
      <w:divsChild>
        <w:div w:id="1274286767">
          <w:marLeft w:val="0"/>
          <w:marRight w:val="0"/>
          <w:marTop w:val="0"/>
          <w:marBottom w:val="0"/>
          <w:divBdr>
            <w:top w:val="none" w:sz="0" w:space="0" w:color="auto"/>
            <w:left w:val="none" w:sz="0" w:space="0" w:color="auto"/>
            <w:bottom w:val="none" w:sz="0" w:space="0" w:color="auto"/>
            <w:right w:val="none" w:sz="0" w:space="0" w:color="auto"/>
          </w:divBdr>
        </w:div>
        <w:div w:id="1207183187">
          <w:marLeft w:val="0"/>
          <w:marRight w:val="0"/>
          <w:marTop w:val="0"/>
          <w:marBottom w:val="0"/>
          <w:divBdr>
            <w:top w:val="none" w:sz="0" w:space="0" w:color="auto"/>
            <w:left w:val="none" w:sz="0" w:space="0" w:color="auto"/>
            <w:bottom w:val="none" w:sz="0" w:space="0" w:color="auto"/>
            <w:right w:val="none" w:sz="0" w:space="0" w:color="auto"/>
          </w:divBdr>
        </w:div>
      </w:divsChild>
    </w:div>
    <w:div w:id="808740096">
      <w:bodyDiv w:val="1"/>
      <w:marLeft w:val="0"/>
      <w:marRight w:val="0"/>
      <w:marTop w:val="0"/>
      <w:marBottom w:val="0"/>
      <w:divBdr>
        <w:top w:val="none" w:sz="0" w:space="0" w:color="auto"/>
        <w:left w:val="none" w:sz="0" w:space="0" w:color="auto"/>
        <w:bottom w:val="none" w:sz="0" w:space="0" w:color="auto"/>
        <w:right w:val="none" w:sz="0" w:space="0" w:color="auto"/>
      </w:divBdr>
    </w:div>
    <w:div w:id="1237203614">
      <w:bodyDiv w:val="1"/>
      <w:marLeft w:val="0"/>
      <w:marRight w:val="0"/>
      <w:marTop w:val="0"/>
      <w:marBottom w:val="0"/>
      <w:divBdr>
        <w:top w:val="none" w:sz="0" w:space="0" w:color="auto"/>
        <w:left w:val="none" w:sz="0" w:space="0" w:color="auto"/>
        <w:bottom w:val="none" w:sz="0" w:space="0" w:color="auto"/>
        <w:right w:val="none" w:sz="0" w:space="0" w:color="auto"/>
      </w:divBdr>
      <w:divsChild>
        <w:div w:id="1108041553">
          <w:marLeft w:val="0"/>
          <w:marRight w:val="0"/>
          <w:marTop w:val="0"/>
          <w:marBottom w:val="0"/>
          <w:divBdr>
            <w:top w:val="none" w:sz="0" w:space="0" w:color="auto"/>
            <w:left w:val="none" w:sz="0" w:space="0" w:color="auto"/>
            <w:bottom w:val="none" w:sz="0" w:space="0" w:color="auto"/>
            <w:right w:val="none" w:sz="0" w:space="0" w:color="auto"/>
          </w:divBdr>
        </w:div>
      </w:divsChild>
    </w:div>
    <w:div w:id="1473207504">
      <w:bodyDiv w:val="1"/>
      <w:marLeft w:val="0"/>
      <w:marRight w:val="0"/>
      <w:marTop w:val="0"/>
      <w:marBottom w:val="0"/>
      <w:divBdr>
        <w:top w:val="none" w:sz="0" w:space="0" w:color="auto"/>
        <w:left w:val="none" w:sz="0" w:space="0" w:color="auto"/>
        <w:bottom w:val="none" w:sz="0" w:space="0" w:color="auto"/>
        <w:right w:val="none" w:sz="0" w:space="0" w:color="auto"/>
      </w:divBdr>
      <w:divsChild>
        <w:div w:id="2009021038">
          <w:marLeft w:val="0"/>
          <w:marRight w:val="0"/>
          <w:marTop w:val="0"/>
          <w:marBottom w:val="0"/>
          <w:divBdr>
            <w:top w:val="none" w:sz="0" w:space="0" w:color="auto"/>
            <w:left w:val="none" w:sz="0" w:space="0" w:color="auto"/>
            <w:bottom w:val="none" w:sz="0" w:space="0" w:color="auto"/>
            <w:right w:val="none" w:sz="0" w:space="0" w:color="auto"/>
          </w:divBdr>
        </w:div>
        <w:div w:id="404029730">
          <w:marLeft w:val="0"/>
          <w:marRight w:val="0"/>
          <w:marTop w:val="0"/>
          <w:marBottom w:val="0"/>
          <w:divBdr>
            <w:top w:val="none" w:sz="0" w:space="0" w:color="auto"/>
            <w:left w:val="none" w:sz="0" w:space="0" w:color="auto"/>
            <w:bottom w:val="none" w:sz="0" w:space="0" w:color="auto"/>
            <w:right w:val="none" w:sz="0" w:space="0" w:color="auto"/>
          </w:divBdr>
        </w:div>
        <w:div w:id="1905406509">
          <w:marLeft w:val="0"/>
          <w:marRight w:val="0"/>
          <w:marTop w:val="0"/>
          <w:marBottom w:val="0"/>
          <w:divBdr>
            <w:top w:val="none" w:sz="0" w:space="0" w:color="auto"/>
            <w:left w:val="none" w:sz="0" w:space="0" w:color="auto"/>
            <w:bottom w:val="none" w:sz="0" w:space="0" w:color="auto"/>
            <w:right w:val="none" w:sz="0" w:space="0" w:color="auto"/>
          </w:divBdr>
        </w:div>
        <w:div w:id="247084839">
          <w:marLeft w:val="0"/>
          <w:marRight w:val="0"/>
          <w:marTop w:val="0"/>
          <w:marBottom w:val="0"/>
          <w:divBdr>
            <w:top w:val="none" w:sz="0" w:space="0" w:color="auto"/>
            <w:left w:val="none" w:sz="0" w:space="0" w:color="auto"/>
            <w:bottom w:val="none" w:sz="0" w:space="0" w:color="auto"/>
            <w:right w:val="none" w:sz="0" w:space="0" w:color="auto"/>
          </w:divBdr>
        </w:div>
        <w:div w:id="957874416">
          <w:marLeft w:val="0"/>
          <w:marRight w:val="0"/>
          <w:marTop w:val="0"/>
          <w:marBottom w:val="0"/>
          <w:divBdr>
            <w:top w:val="none" w:sz="0" w:space="0" w:color="auto"/>
            <w:left w:val="none" w:sz="0" w:space="0" w:color="auto"/>
            <w:bottom w:val="none" w:sz="0" w:space="0" w:color="auto"/>
            <w:right w:val="none" w:sz="0" w:space="0" w:color="auto"/>
          </w:divBdr>
        </w:div>
        <w:div w:id="416900422">
          <w:marLeft w:val="0"/>
          <w:marRight w:val="0"/>
          <w:marTop w:val="0"/>
          <w:marBottom w:val="0"/>
          <w:divBdr>
            <w:top w:val="none" w:sz="0" w:space="0" w:color="auto"/>
            <w:left w:val="none" w:sz="0" w:space="0" w:color="auto"/>
            <w:bottom w:val="none" w:sz="0" w:space="0" w:color="auto"/>
            <w:right w:val="none" w:sz="0" w:space="0" w:color="auto"/>
          </w:divBdr>
        </w:div>
        <w:div w:id="854806780">
          <w:marLeft w:val="0"/>
          <w:marRight w:val="0"/>
          <w:marTop w:val="0"/>
          <w:marBottom w:val="0"/>
          <w:divBdr>
            <w:top w:val="none" w:sz="0" w:space="0" w:color="auto"/>
            <w:left w:val="none" w:sz="0" w:space="0" w:color="auto"/>
            <w:bottom w:val="none" w:sz="0" w:space="0" w:color="auto"/>
            <w:right w:val="none" w:sz="0" w:space="0" w:color="auto"/>
          </w:divBdr>
        </w:div>
        <w:div w:id="81731572">
          <w:marLeft w:val="0"/>
          <w:marRight w:val="0"/>
          <w:marTop w:val="0"/>
          <w:marBottom w:val="0"/>
          <w:divBdr>
            <w:top w:val="none" w:sz="0" w:space="0" w:color="auto"/>
            <w:left w:val="none" w:sz="0" w:space="0" w:color="auto"/>
            <w:bottom w:val="none" w:sz="0" w:space="0" w:color="auto"/>
            <w:right w:val="none" w:sz="0" w:space="0" w:color="auto"/>
          </w:divBdr>
        </w:div>
        <w:div w:id="1926188610">
          <w:marLeft w:val="0"/>
          <w:marRight w:val="0"/>
          <w:marTop w:val="0"/>
          <w:marBottom w:val="0"/>
          <w:divBdr>
            <w:top w:val="none" w:sz="0" w:space="0" w:color="auto"/>
            <w:left w:val="none" w:sz="0" w:space="0" w:color="auto"/>
            <w:bottom w:val="none" w:sz="0" w:space="0" w:color="auto"/>
            <w:right w:val="none" w:sz="0" w:space="0" w:color="auto"/>
          </w:divBdr>
        </w:div>
        <w:div w:id="1292516583">
          <w:marLeft w:val="0"/>
          <w:marRight w:val="0"/>
          <w:marTop w:val="0"/>
          <w:marBottom w:val="0"/>
          <w:divBdr>
            <w:top w:val="none" w:sz="0" w:space="0" w:color="auto"/>
            <w:left w:val="none" w:sz="0" w:space="0" w:color="auto"/>
            <w:bottom w:val="none" w:sz="0" w:space="0" w:color="auto"/>
            <w:right w:val="none" w:sz="0" w:space="0" w:color="auto"/>
          </w:divBdr>
        </w:div>
        <w:div w:id="356466011">
          <w:marLeft w:val="0"/>
          <w:marRight w:val="0"/>
          <w:marTop w:val="0"/>
          <w:marBottom w:val="0"/>
          <w:divBdr>
            <w:top w:val="none" w:sz="0" w:space="0" w:color="auto"/>
            <w:left w:val="none" w:sz="0" w:space="0" w:color="auto"/>
            <w:bottom w:val="none" w:sz="0" w:space="0" w:color="auto"/>
            <w:right w:val="none" w:sz="0" w:space="0" w:color="auto"/>
          </w:divBdr>
        </w:div>
        <w:div w:id="1425299658">
          <w:marLeft w:val="0"/>
          <w:marRight w:val="0"/>
          <w:marTop w:val="0"/>
          <w:marBottom w:val="0"/>
          <w:divBdr>
            <w:top w:val="none" w:sz="0" w:space="0" w:color="auto"/>
            <w:left w:val="none" w:sz="0" w:space="0" w:color="auto"/>
            <w:bottom w:val="none" w:sz="0" w:space="0" w:color="auto"/>
            <w:right w:val="none" w:sz="0" w:space="0" w:color="auto"/>
          </w:divBdr>
        </w:div>
        <w:div w:id="1364599878">
          <w:marLeft w:val="0"/>
          <w:marRight w:val="0"/>
          <w:marTop w:val="0"/>
          <w:marBottom w:val="0"/>
          <w:divBdr>
            <w:top w:val="none" w:sz="0" w:space="0" w:color="auto"/>
            <w:left w:val="none" w:sz="0" w:space="0" w:color="auto"/>
            <w:bottom w:val="none" w:sz="0" w:space="0" w:color="auto"/>
            <w:right w:val="none" w:sz="0" w:space="0" w:color="auto"/>
          </w:divBdr>
        </w:div>
        <w:div w:id="1397168802">
          <w:marLeft w:val="0"/>
          <w:marRight w:val="0"/>
          <w:marTop w:val="0"/>
          <w:marBottom w:val="0"/>
          <w:divBdr>
            <w:top w:val="none" w:sz="0" w:space="0" w:color="auto"/>
            <w:left w:val="none" w:sz="0" w:space="0" w:color="auto"/>
            <w:bottom w:val="none" w:sz="0" w:space="0" w:color="auto"/>
            <w:right w:val="none" w:sz="0" w:space="0" w:color="auto"/>
          </w:divBdr>
          <w:divsChild>
            <w:div w:id="461656068">
              <w:marLeft w:val="0"/>
              <w:marRight w:val="0"/>
              <w:marTop w:val="0"/>
              <w:marBottom w:val="0"/>
              <w:divBdr>
                <w:top w:val="none" w:sz="0" w:space="0" w:color="auto"/>
                <w:left w:val="none" w:sz="0" w:space="0" w:color="auto"/>
                <w:bottom w:val="none" w:sz="0" w:space="0" w:color="auto"/>
                <w:right w:val="none" w:sz="0" w:space="0" w:color="auto"/>
              </w:divBdr>
            </w:div>
          </w:divsChild>
        </w:div>
        <w:div w:id="1754011241">
          <w:marLeft w:val="0"/>
          <w:marRight w:val="0"/>
          <w:marTop w:val="0"/>
          <w:marBottom w:val="0"/>
          <w:divBdr>
            <w:top w:val="none" w:sz="0" w:space="0" w:color="auto"/>
            <w:left w:val="none" w:sz="0" w:space="0" w:color="auto"/>
            <w:bottom w:val="none" w:sz="0" w:space="0" w:color="auto"/>
            <w:right w:val="none" w:sz="0" w:space="0" w:color="auto"/>
          </w:divBdr>
        </w:div>
        <w:div w:id="1017924615">
          <w:marLeft w:val="0"/>
          <w:marRight w:val="0"/>
          <w:marTop w:val="0"/>
          <w:marBottom w:val="0"/>
          <w:divBdr>
            <w:top w:val="none" w:sz="0" w:space="0" w:color="auto"/>
            <w:left w:val="none" w:sz="0" w:space="0" w:color="auto"/>
            <w:bottom w:val="none" w:sz="0" w:space="0" w:color="auto"/>
            <w:right w:val="none" w:sz="0" w:space="0" w:color="auto"/>
          </w:divBdr>
        </w:div>
        <w:div w:id="1159464578">
          <w:marLeft w:val="0"/>
          <w:marRight w:val="0"/>
          <w:marTop w:val="0"/>
          <w:marBottom w:val="0"/>
          <w:divBdr>
            <w:top w:val="none" w:sz="0" w:space="0" w:color="auto"/>
            <w:left w:val="none" w:sz="0" w:space="0" w:color="auto"/>
            <w:bottom w:val="none" w:sz="0" w:space="0" w:color="auto"/>
            <w:right w:val="none" w:sz="0" w:space="0" w:color="auto"/>
          </w:divBdr>
        </w:div>
        <w:div w:id="1058091478">
          <w:marLeft w:val="0"/>
          <w:marRight w:val="0"/>
          <w:marTop w:val="0"/>
          <w:marBottom w:val="0"/>
          <w:divBdr>
            <w:top w:val="none" w:sz="0" w:space="0" w:color="auto"/>
            <w:left w:val="none" w:sz="0" w:space="0" w:color="auto"/>
            <w:bottom w:val="none" w:sz="0" w:space="0" w:color="auto"/>
            <w:right w:val="none" w:sz="0" w:space="0" w:color="auto"/>
          </w:divBdr>
        </w:div>
        <w:div w:id="1920094996">
          <w:marLeft w:val="0"/>
          <w:marRight w:val="0"/>
          <w:marTop w:val="0"/>
          <w:marBottom w:val="0"/>
          <w:divBdr>
            <w:top w:val="none" w:sz="0" w:space="0" w:color="auto"/>
            <w:left w:val="none" w:sz="0" w:space="0" w:color="auto"/>
            <w:bottom w:val="none" w:sz="0" w:space="0" w:color="auto"/>
            <w:right w:val="none" w:sz="0" w:space="0" w:color="auto"/>
          </w:divBdr>
        </w:div>
        <w:div w:id="1039816985">
          <w:marLeft w:val="0"/>
          <w:marRight w:val="0"/>
          <w:marTop w:val="0"/>
          <w:marBottom w:val="0"/>
          <w:divBdr>
            <w:top w:val="none" w:sz="0" w:space="0" w:color="auto"/>
            <w:left w:val="none" w:sz="0" w:space="0" w:color="auto"/>
            <w:bottom w:val="none" w:sz="0" w:space="0" w:color="auto"/>
            <w:right w:val="none" w:sz="0" w:space="0" w:color="auto"/>
          </w:divBdr>
        </w:div>
        <w:div w:id="777213247">
          <w:marLeft w:val="0"/>
          <w:marRight w:val="0"/>
          <w:marTop w:val="0"/>
          <w:marBottom w:val="0"/>
          <w:divBdr>
            <w:top w:val="none" w:sz="0" w:space="0" w:color="auto"/>
            <w:left w:val="none" w:sz="0" w:space="0" w:color="auto"/>
            <w:bottom w:val="none" w:sz="0" w:space="0" w:color="auto"/>
            <w:right w:val="none" w:sz="0" w:space="0" w:color="auto"/>
          </w:divBdr>
        </w:div>
        <w:div w:id="1661692894">
          <w:marLeft w:val="0"/>
          <w:marRight w:val="0"/>
          <w:marTop w:val="0"/>
          <w:marBottom w:val="0"/>
          <w:divBdr>
            <w:top w:val="none" w:sz="0" w:space="0" w:color="auto"/>
            <w:left w:val="none" w:sz="0" w:space="0" w:color="auto"/>
            <w:bottom w:val="none" w:sz="0" w:space="0" w:color="auto"/>
            <w:right w:val="none" w:sz="0" w:space="0" w:color="auto"/>
          </w:divBdr>
        </w:div>
        <w:div w:id="1520048076">
          <w:marLeft w:val="0"/>
          <w:marRight w:val="0"/>
          <w:marTop w:val="0"/>
          <w:marBottom w:val="0"/>
          <w:divBdr>
            <w:top w:val="none" w:sz="0" w:space="0" w:color="auto"/>
            <w:left w:val="none" w:sz="0" w:space="0" w:color="auto"/>
            <w:bottom w:val="none" w:sz="0" w:space="0" w:color="auto"/>
            <w:right w:val="none" w:sz="0" w:space="0" w:color="auto"/>
          </w:divBdr>
        </w:div>
        <w:div w:id="20353749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culturesecre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C44E8-A86B-9C44-A638-80E46B26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3288</Words>
  <Characters>18745</Characters>
  <Application>Microsoft Macintosh Word</Application>
  <DocSecurity>0</DocSecurity>
  <Lines>156</Lines>
  <Paragraphs>43</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PREAMBULE — </vt:lpstr>
      <vt:lpstr>ARTICLE 1 - DEFINITIONS — </vt:lpstr>
      <vt:lpstr>ARTICLE 2 – CHAMP D’APPLICATION — </vt:lpstr>
      <vt:lpstr>ARTICLE 3 - DECLARATIONS DU CLIENT — </vt:lpstr>
      <vt:lpstr>ARTICLE 4 - MODALITÉS DE RÉSERVATION — </vt:lpstr>
      <vt:lpstr>ARTICLE 5 - OBTENTION DES CONTREMARQUES — </vt:lpstr>
      <vt:lpstr>ARTICLE 6 - ABSENCE DE DROIT DE RÉTRACTATION — </vt:lpstr>
      <vt:lpstr>ARTICLE 7 - MODALITÉS DE PAIEMENT ET SÉCURITÉ —</vt:lpstr>
      <vt:lpstr>ARTICLE 8 - MODIFICATION OU ANNULATION D'UN EVENEMENT ET REMBOURSEMENT — </vt:lpstr>
      <vt:lpstr>En tout état de cause et compte tenu notamment des aléas liés aux messageries él</vt:lpstr>
      <vt:lpstr>ARTICLE 9 - DISPONIBILITÉ DES PLACES — </vt:lpstr>
      <vt:lpstr>ARTICLE 10 - PRIX ET NOMBRE DE PLACES — </vt:lpstr>
      <vt:lpstr>ARTICLE 11 - LIMITES DE RESPONSABILITÉ — </vt:lpstr>
      <vt:lpstr>ARTICLE 12 - DONNÉES À CARACTÈRE PERSONNEL — </vt:lpstr>
      <vt:lpstr>ARTICLE 14 - DROIT APPLICABLE - LITIGES —</vt:lpstr>
    </vt:vector>
  </TitlesOfParts>
  <Company>Fab</Company>
  <LinksUpToDate>false</LinksUpToDate>
  <CharactersWithSpaces>21990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FELIX</dc:creator>
  <cp:keywords/>
  <dc:description/>
  <cp:lastModifiedBy>Sophia Allouache</cp:lastModifiedBy>
  <cp:revision>8</cp:revision>
  <cp:lastPrinted>2014-07-25T06:18:00Z</cp:lastPrinted>
  <dcterms:created xsi:type="dcterms:W3CDTF">2014-09-21T12:04:00Z</dcterms:created>
  <dcterms:modified xsi:type="dcterms:W3CDTF">2014-09-21T21:11:00Z</dcterms:modified>
</cp:coreProperties>
</file>