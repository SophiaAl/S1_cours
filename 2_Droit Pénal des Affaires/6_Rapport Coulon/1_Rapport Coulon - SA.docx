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490216" w14:textId="77777777" w:rsidR="00396E52" w:rsidRPr="00BE707C" w:rsidRDefault="00493C79" w:rsidP="009B3216">
      <w:pPr>
        <w:jc w:val="both"/>
        <w:rPr>
          <w:rFonts w:ascii="Times New Roman" w:hAnsi="Times New Roman" w:cs="Times New Roman"/>
          <w:sz w:val="22"/>
          <w:szCs w:val="22"/>
        </w:rPr>
      </w:pPr>
      <w:r w:rsidRPr="00BE707C">
        <w:rPr>
          <w:rFonts w:ascii="Times New Roman" w:hAnsi="Times New Roman" w:cs="Times New Roman"/>
          <w:sz w:val="22"/>
          <w:szCs w:val="22"/>
        </w:rPr>
        <w:t xml:space="preserve">Le rapport Coulon sur la dépénalisation du droit des affaires suppose-t-il de présumer la pureté des intentions des agents économiques ?  </w:t>
      </w:r>
    </w:p>
    <w:p w14:paraId="36271E05" w14:textId="77777777" w:rsidR="003744C6" w:rsidRDefault="003744C6" w:rsidP="009B3216">
      <w:pPr>
        <w:jc w:val="both"/>
        <w:rPr>
          <w:rFonts w:ascii="Times New Roman" w:hAnsi="Times New Roman" w:cs="Times New Roman"/>
          <w:sz w:val="20"/>
          <w:szCs w:val="20"/>
        </w:rPr>
      </w:pPr>
    </w:p>
    <w:p w14:paraId="01FA3DF8" w14:textId="2A78CFF3" w:rsidR="00200ADA" w:rsidRDefault="003744C6" w:rsidP="009B3216">
      <w:pPr>
        <w:pStyle w:val="NoSpacing"/>
        <w:jc w:val="both"/>
        <w:rPr>
          <w:rFonts w:ascii="Times New Roman" w:hAnsi="Times New Roman" w:cs="Times New Roman"/>
          <w:sz w:val="22"/>
          <w:szCs w:val="22"/>
        </w:rPr>
      </w:pPr>
      <w:r w:rsidRPr="009B3216">
        <w:rPr>
          <w:rFonts w:ascii="Times New Roman" w:hAnsi="Times New Roman" w:cs="Times New Roman"/>
          <w:sz w:val="22"/>
          <w:szCs w:val="22"/>
        </w:rPr>
        <w:t>À l’occasion d’une allocution prononcée le 30 août 2007 lors de l’université́ d’été́ du MEDEF, Nicolas Sarkozy alors Président de la République, a exprimé « le souhait de lutter contre une pénalisation excessive du droit des affaires</w:t>
      </w:r>
      <w:r w:rsidRPr="009B3216">
        <w:rPr>
          <w:rStyle w:val="FootnoteReference"/>
          <w:rFonts w:ascii="Times New Roman" w:hAnsi="Times New Roman" w:cs="Times New Roman"/>
          <w:sz w:val="22"/>
          <w:szCs w:val="22"/>
        </w:rPr>
        <w:footnoteReference w:id="1"/>
      </w:r>
      <w:r w:rsidRPr="009B3216">
        <w:rPr>
          <w:rFonts w:ascii="Times New Roman" w:hAnsi="Times New Roman" w:cs="Times New Roman"/>
          <w:sz w:val="22"/>
          <w:szCs w:val="22"/>
        </w:rPr>
        <w:t xml:space="preserve">». </w:t>
      </w:r>
      <w:r w:rsidR="00561115" w:rsidRPr="009B3216">
        <w:rPr>
          <w:rFonts w:ascii="Times New Roman" w:hAnsi="Times New Roman" w:cs="Times New Roman"/>
          <w:sz w:val="22"/>
          <w:szCs w:val="22"/>
        </w:rPr>
        <w:t>A la demande de la Garde des Sceaux, un groupe de travail présidé par Jean-Marie Coulon, premier président honoraire de la cour d’appel de Paris, a été composé afin que soient formulées des propositions pour « limiter le risque pénal des entreprises et envisager des modes de régulation plus adaptés à la vie économique »</w:t>
      </w:r>
      <w:r w:rsidR="00561115" w:rsidRPr="009B3216">
        <w:rPr>
          <w:rStyle w:val="FootnoteReference"/>
          <w:rFonts w:ascii="Times New Roman" w:hAnsi="Times New Roman" w:cs="Times New Roman"/>
          <w:sz w:val="22"/>
          <w:szCs w:val="22"/>
        </w:rPr>
        <w:footnoteReference w:id="2"/>
      </w:r>
      <w:r w:rsidR="00561115" w:rsidRPr="009B3216">
        <w:rPr>
          <w:rFonts w:ascii="Times New Roman" w:hAnsi="Times New Roman" w:cs="Times New Roman"/>
          <w:sz w:val="22"/>
          <w:szCs w:val="22"/>
        </w:rPr>
        <w:t xml:space="preserve">. </w:t>
      </w:r>
      <w:r w:rsidR="00A105FE" w:rsidRPr="009B3216">
        <w:rPr>
          <w:rFonts w:ascii="Times New Roman" w:hAnsi="Times New Roman" w:cs="Times New Roman"/>
          <w:sz w:val="22"/>
          <w:szCs w:val="22"/>
        </w:rPr>
        <w:t>En</w:t>
      </w:r>
      <w:r w:rsidR="003A4C92" w:rsidRPr="009B3216">
        <w:rPr>
          <w:rFonts w:ascii="Times New Roman" w:hAnsi="Times New Roman" w:cs="Times New Roman"/>
          <w:sz w:val="22"/>
          <w:szCs w:val="22"/>
        </w:rPr>
        <w:t xml:space="preserve"> février 2008, le rapport sur « la dépénalisation de la vie des affaires », dit « Coulon », était remis à la ministre de la justice.</w:t>
      </w:r>
      <w:r w:rsidR="00A105FE" w:rsidRPr="009B3216">
        <w:rPr>
          <w:rFonts w:ascii="Times New Roman" w:hAnsi="Times New Roman" w:cs="Times New Roman"/>
          <w:sz w:val="22"/>
          <w:szCs w:val="22"/>
        </w:rPr>
        <w:t xml:space="preserve"> Ce document</w:t>
      </w:r>
      <w:r w:rsidR="009B3216">
        <w:rPr>
          <w:rFonts w:ascii="Times New Roman" w:hAnsi="Times New Roman" w:cs="Times New Roman"/>
          <w:color w:val="FF0000"/>
          <w:sz w:val="22"/>
          <w:szCs w:val="22"/>
        </w:rPr>
        <w:t xml:space="preserve"> </w:t>
      </w:r>
      <w:r w:rsidR="00A105FE" w:rsidRPr="009B3216">
        <w:rPr>
          <w:rFonts w:ascii="Times New Roman" w:hAnsi="Times New Roman" w:cs="Times New Roman"/>
          <w:sz w:val="22"/>
          <w:szCs w:val="22"/>
        </w:rPr>
        <w:t xml:space="preserve">se fonde sur trois axes : « reconfigurer le champ pénal », « construire un appareil cohérent et adapté de régulation » et enfin, « développer l’effectivité des réponses ». </w:t>
      </w:r>
      <w:r w:rsidR="00EB205C">
        <w:rPr>
          <w:rFonts w:ascii="Times New Roman" w:hAnsi="Times New Roman" w:cs="Times New Roman"/>
          <w:sz w:val="22"/>
          <w:szCs w:val="22"/>
        </w:rPr>
        <w:t xml:space="preserve">Trente propositions, cohérentes et </w:t>
      </w:r>
      <w:r w:rsidR="009B3216">
        <w:rPr>
          <w:rFonts w:ascii="Times New Roman" w:hAnsi="Times New Roman" w:cs="Times New Roman"/>
          <w:sz w:val="22"/>
          <w:szCs w:val="22"/>
        </w:rPr>
        <w:t>éq</w:t>
      </w:r>
      <w:r w:rsidR="00EB205C">
        <w:rPr>
          <w:rFonts w:ascii="Times New Roman" w:hAnsi="Times New Roman" w:cs="Times New Roman"/>
          <w:sz w:val="22"/>
          <w:szCs w:val="22"/>
        </w:rPr>
        <w:t>uilibrées, concluent ce rapport. Lors de sa remise d’ailleurs,  la Garde des Sceaux annonçait qu’elles trouveraient « </w:t>
      </w:r>
      <w:r w:rsidR="00EB205C" w:rsidRPr="00EB205C">
        <w:rPr>
          <w:rFonts w:ascii="Times New Roman" w:hAnsi="Times New Roman" w:cs="Times New Roman"/>
          <w:sz w:val="22"/>
          <w:szCs w:val="22"/>
        </w:rPr>
        <w:t>leur traduction dans un projet de loi et une politique pénale cohérente</w:t>
      </w:r>
      <w:r w:rsidR="00EB205C">
        <w:rPr>
          <w:rFonts w:ascii="Times New Roman" w:hAnsi="Times New Roman" w:cs="Times New Roman"/>
          <w:sz w:val="22"/>
          <w:szCs w:val="22"/>
        </w:rPr>
        <w:t xml:space="preserve"> ». </w:t>
      </w:r>
    </w:p>
    <w:p w14:paraId="51CB3E52" w14:textId="032A9EF5" w:rsidR="00200ADA" w:rsidRDefault="009B3216" w:rsidP="00D943F5">
      <w:pPr>
        <w:pStyle w:val="NoSpacing"/>
        <w:jc w:val="both"/>
        <w:rPr>
          <w:ins w:id="0" w:author="Sophia Allouache" w:date="2014-10-25T16:20:00Z"/>
          <w:rFonts w:ascii="Times New Roman" w:hAnsi="Times New Roman" w:cs="Times New Roman"/>
          <w:sz w:val="22"/>
          <w:szCs w:val="22"/>
        </w:rPr>
      </w:pPr>
      <w:r>
        <w:rPr>
          <w:rFonts w:ascii="Times New Roman" w:hAnsi="Times New Roman" w:cs="Times New Roman"/>
          <w:sz w:val="22"/>
          <w:szCs w:val="22"/>
        </w:rPr>
        <w:t xml:space="preserve">Toutefois, </w:t>
      </w:r>
      <w:del w:id="1" w:author="Sophia Allouache" w:date="2014-10-25T16:13:00Z">
        <w:r w:rsidDel="00200ADA">
          <w:rPr>
            <w:rFonts w:ascii="Times New Roman" w:hAnsi="Times New Roman" w:cs="Times New Roman"/>
            <w:sz w:val="22"/>
            <w:szCs w:val="22"/>
          </w:rPr>
          <w:delText xml:space="preserve">avec </w:delText>
        </w:r>
      </w:del>
      <w:ins w:id="2" w:author="Sophia Allouache" w:date="2014-10-25T16:13:00Z">
        <w:r w:rsidR="00200ADA">
          <w:rPr>
            <w:rFonts w:ascii="Times New Roman" w:hAnsi="Times New Roman" w:cs="Times New Roman"/>
            <w:sz w:val="22"/>
            <w:szCs w:val="22"/>
          </w:rPr>
          <w:t xml:space="preserve">à la suite </w:t>
        </w:r>
      </w:ins>
      <w:r>
        <w:rPr>
          <w:rFonts w:ascii="Times New Roman" w:hAnsi="Times New Roman" w:cs="Times New Roman"/>
          <w:sz w:val="22"/>
          <w:szCs w:val="22"/>
        </w:rPr>
        <w:t>la crise financière de l’automne 2008, et notamment les faillites successives de plusieurs établissements</w:t>
      </w:r>
      <w:del w:id="3" w:author="Sophia Allouache" w:date="2014-10-25T16:13:00Z">
        <w:r w:rsidDel="00200ADA">
          <w:rPr>
            <w:rFonts w:ascii="Times New Roman" w:hAnsi="Times New Roman" w:cs="Times New Roman"/>
            <w:sz w:val="22"/>
            <w:szCs w:val="22"/>
          </w:rPr>
          <w:delText xml:space="preserve"> financiers</w:delText>
        </w:r>
      </w:del>
      <w:r>
        <w:rPr>
          <w:rFonts w:ascii="Times New Roman" w:hAnsi="Times New Roman" w:cs="Times New Roman"/>
          <w:sz w:val="22"/>
          <w:szCs w:val="22"/>
        </w:rPr>
        <w:t xml:space="preserve">, le projet de loi </w:t>
      </w:r>
      <w:ins w:id="4" w:author="Sophia Allouache" w:date="2014-10-25T16:13:00Z">
        <w:r w:rsidR="00200ADA">
          <w:rPr>
            <w:rFonts w:ascii="Times New Roman" w:hAnsi="Times New Roman" w:cs="Times New Roman"/>
            <w:sz w:val="22"/>
            <w:szCs w:val="22"/>
          </w:rPr>
          <w:t>a disparu de la scène médiatique</w:t>
        </w:r>
      </w:ins>
      <w:del w:id="5" w:author="Sophia Allouache" w:date="2014-10-25T16:15:00Z">
        <w:r w:rsidR="00EB205C" w:rsidDel="00200ADA">
          <w:rPr>
            <w:rFonts w:ascii="Times New Roman" w:hAnsi="Times New Roman" w:cs="Times New Roman"/>
            <w:sz w:val="22"/>
            <w:szCs w:val="22"/>
          </w:rPr>
          <w:delText>semble s’être égaré dans les méandres de notre Assemblée Nationale</w:delText>
        </w:r>
      </w:del>
      <w:r w:rsidR="00EB205C">
        <w:rPr>
          <w:rFonts w:ascii="Times New Roman" w:hAnsi="Times New Roman" w:cs="Times New Roman"/>
          <w:sz w:val="22"/>
          <w:szCs w:val="22"/>
        </w:rPr>
        <w:t xml:space="preserve">. </w:t>
      </w:r>
    </w:p>
    <w:p w14:paraId="671EEE54" w14:textId="0EAB8DA6" w:rsidR="00957D01" w:rsidRDefault="00D943F5" w:rsidP="00D943F5">
      <w:pPr>
        <w:pStyle w:val="NoSpacing"/>
        <w:jc w:val="both"/>
        <w:rPr>
          <w:ins w:id="6" w:author="Sophia Allouache" w:date="2014-10-25T16:22:00Z"/>
          <w:rFonts w:ascii="Times New Roman" w:hAnsi="Times New Roman" w:cs="Times New Roman"/>
          <w:sz w:val="22"/>
          <w:szCs w:val="22"/>
        </w:rPr>
      </w:pPr>
      <w:r>
        <w:rPr>
          <w:rFonts w:ascii="Times New Roman" w:hAnsi="Times New Roman" w:cs="Times New Roman"/>
          <w:sz w:val="22"/>
          <w:szCs w:val="22"/>
        </w:rPr>
        <w:t>Dès octobre 2008, le journal Les Echos s’interrogeait d’ailleurs sur les suites du Rapport Coulon : « l</w:t>
      </w:r>
      <w:r w:rsidRPr="00D943F5">
        <w:rPr>
          <w:rFonts w:ascii="Times New Roman" w:hAnsi="Times New Roman" w:cs="Times New Roman"/>
          <w:sz w:val="22"/>
          <w:szCs w:val="22"/>
        </w:rPr>
        <w:t>e gouvernement va rechigner, dans le contexte actuel, à présenter un projet dit de dépénalisation de la vie des affaires, selon une appellation qui semble désormais loin des préoccupations sanctionnatrices et punitives du moment</w:t>
      </w:r>
      <w:r>
        <w:rPr>
          <w:rFonts w:ascii="Times New Roman" w:hAnsi="Times New Roman" w:cs="Times New Roman"/>
          <w:sz w:val="22"/>
          <w:szCs w:val="22"/>
        </w:rPr>
        <w:t> »</w:t>
      </w:r>
      <w:r w:rsidRPr="00D943F5">
        <w:rPr>
          <w:rFonts w:ascii="Times New Roman" w:hAnsi="Times New Roman" w:cs="Times New Roman"/>
          <w:sz w:val="22"/>
          <w:szCs w:val="22"/>
        </w:rPr>
        <w:t>.</w:t>
      </w:r>
      <w:r w:rsidR="00006342">
        <w:rPr>
          <w:rFonts w:ascii="Times New Roman" w:hAnsi="Times New Roman" w:cs="Times New Roman"/>
          <w:sz w:val="22"/>
          <w:szCs w:val="22"/>
        </w:rPr>
        <w:t xml:space="preserve"> </w:t>
      </w:r>
      <w:ins w:id="7" w:author="Sophia Allouache" w:date="2014-10-25T16:14:00Z">
        <w:r w:rsidR="00200ADA">
          <w:rPr>
            <w:rFonts w:ascii="Times New Roman" w:hAnsi="Times New Roman" w:cs="Times New Roman"/>
            <w:sz w:val="22"/>
            <w:szCs w:val="22"/>
          </w:rPr>
          <w:t xml:space="preserve">Six ans après, le projet semble s’être </w:t>
        </w:r>
      </w:ins>
      <w:ins w:id="8" w:author="Sophia Allouache" w:date="2014-10-25T16:15:00Z">
        <w:r w:rsidR="00200ADA">
          <w:rPr>
            <w:rFonts w:ascii="Times New Roman" w:hAnsi="Times New Roman" w:cs="Times New Roman"/>
            <w:sz w:val="22"/>
            <w:szCs w:val="22"/>
          </w:rPr>
          <w:t xml:space="preserve">définitivement </w:t>
        </w:r>
      </w:ins>
      <w:ins w:id="9" w:author="Sophia Allouache" w:date="2014-10-25T16:14:00Z">
        <w:r w:rsidR="00200ADA">
          <w:rPr>
            <w:rFonts w:ascii="Times New Roman" w:hAnsi="Times New Roman" w:cs="Times New Roman"/>
            <w:sz w:val="22"/>
            <w:szCs w:val="22"/>
          </w:rPr>
          <w:t xml:space="preserve">perdu dans </w:t>
        </w:r>
      </w:ins>
      <w:r w:rsidR="00D614DA">
        <w:rPr>
          <w:rFonts w:ascii="Times New Roman" w:hAnsi="Times New Roman" w:cs="Times New Roman"/>
          <w:sz w:val="22"/>
          <w:szCs w:val="22"/>
        </w:rPr>
        <w:t>le dédale de couloirs et de bureaux</w:t>
      </w:r>
      <w:bookmarkStart w:id="10" w:name="_GoBack"/>
      <w:bookmarkEnd w:id="10"/>
      <w:ins w:id="11" w:author="Sophia Allouache" w:date="2014-10-25T16:14:00Z">
        <w:r w:rsidR="00200ADA">
          <w:rPr>
            <w:rFonts w:ascii="Times New Roman" w:hAnsi="Times New Roman" w:cs="Times New Roman"/>
            <w:sz w:val="22"/>
            <w:szCs w:val="22"/>
          </w:rPr>
          <w:t xml:space="preserve"> de l</w:t>
        </w:r>
      </w:ins>
      <w:ins w:id="12" w:author="Sophia Allouache" w:date="2014-10-25T16:15:00Z">
        <w:r w:rsidR="00200ADA">
          <w:rPr>
            <w:rFonts w:ascii="Times New Roman" w:hAnsi="Times New Roman" w:cs="Times New Roman"/>
            <w:sz w:val="22"/>
            <w:szCs w:val="22"/>
          </w:rPr>
          <w:t xml:space="preserve">’Assemblée Nationale. </w:t>
        </w:r>
      </w:ins>
    </w:p>
    <w:p w14:paraId="2C01B017" w14:textId="44442806" w:rsidR="00957D01" w:rsidRDefault="00200ADA" w:rsidP="00D943F5">
      <w:pPr>
        <w:pStyle w:val="NoSpacing"/>
        <w:jc w:val="both"/>
        <w:rPr>
          <w:ins w:id="13" w:author="Sophia Allouache" w:date="2014-10-25T16:30:00Z"/>
          <w:rFonts w:ascii="Times New Roman" w:hAnsi="Times New Roman" w:cs="Times New Roman"/>
          <w:sz w:val="22"/>
          <w:szCs w:val="22"/>
        </w:rPr>
      </w:pPr>
      <w:ins w:id="14" w:author="Sophia Allouache" w:date="2014-10-25T16:22:00Z">
        <w:r>
          <w:rPr>
            <w:rFonts w:ascii="Times New Roman" w:hAnsi="Times New Roman" w:cs="Times New Roman"/>
            <w:sz w:val="22"/>
            <w:szCs w:val="22"/>
          </w:rPr>
          <w:t xml:space="preserve">Les </w:t>
        </w:r>
      </w:ins>
      <w:del w:id="15" w:author="Sophia Allouache" w:date="2014-10-25T16:16:00Z">
        <w:r w:rsidR="00006342" w:rsidDel="00200ADA">
          <w:rPr>
            <w:rFonts w:ascii="Times New Roman" w:hAnsi="Times New Roman" w:cs="Times New Roman"/>
            <w:sz w:val="22"/>
            <w:szCs w:val="22"/>
          </w:rPr>
          <w:delText>Certes, le</w:delText>
        </w:r>
      </w:del>
      <w:del w:id="16" w:author="Sophia Allouache" w:date="2014-10-25T16:22:00Z">
        <w:r w:rsidR="00006342" w:rsidDel="00200ADA">
          <w:rPr>
            <w:rFonts w:ascii="Times New Roman" w:hAnsi="Times New Roman" w:cs="Times New Roman"/>
            <w:sz w:val="22"/>
            <w:szCs w:val="22"/>
          </w:rPr>
          <w:delText xml:space="preserve">s </w:delText>
        </w:r>
      </w:del>
      <w:r w:rsidR="00006342">
        <w:rPr>
          <w:rFonts w:ascii="Times New Roman" w:hAnsi="Times New Roman" w:cs="Times New Roman"/>
          <w:sz w:val="22"/>
          <w:szCs w:val="22"/>
        </w:rPr>
        <w:t>excès et autres comportements dangereux pour notre économie ont amené l’opinion publique et donc les dirigeants politiques</w:t>
      </w:r>
      <w:r w:rsidR="00006342" w:rsidRPr="00BC07D1">
        <w:rPr>
          <w:rFonts w:ascii="Times New Roman" w:hAnsi="Times New Roman" w:cs="Times New Roman"/>
          <w:sz w:val="22"/>
          <w:szCs w:val="22"/>
        </w:rPr>
        <w:t xml:space="preserve"> </w:t>
      </w:r>
      <w:r w:rsidR="00BC07D1" w:rsidRPr="00BC07D1">
        <w:rPr>
          <w:rFonts w:ascii="Times New Roman" w:hAnsi="Times New Roman" w:cs="Times New Roman"/>
          <w:sz w:val="22"/>
          <w:szCs w:val="22"/>
        </w:rPr>
        <w:t>à</w:t>
      </w:r>
      <w:r w:rsidR="00006342" w:rsidRPr="00BC07D1">
        <w:rPr>
          <w:rFonts w:ascii="Times New Roman" w:hAnsi="Times New Roman" w:cs="Times New Roman"/>
          <w:sz w:val="22"/>
          <w:szCs w:val="22"/>
        </w:rPr>
        <w:t xml:space="preserve"> </w:t>
      </w:r>
      <w:r w:rsidR="00BC07D1" w:rsidRPr="00BC07D1">
        <w:rPr>
          <w:rFonts w:ascii="Times New Roman" w:hAnsi="Times New Roman" w:cs="Times New Roman"/>
          <w:sz w:val="22"/>
          <w:szCs w:val="22"/>
        </w:rPr>
        <w:t>souhaiter des sanctions</w:t>
      </w:r>
      <w:r w:rsidR="00006342" w:rsidRPr="00BC07D1">
        <w:rPr>
          <w:rFonts w:ascii="Times New Roman" w:hAnsi="Times New Roman" w:cs="Times New Roman"/>
          <w:sz w:val="22"/>
          <w:szCs w:val="22"/>
        </w:rPr>
        <w:t xml:space="preserve"> </w:t>
      </w:r>
      <w:r w:rsidR="00BC07D1" w:rsidRPr="00BC07D1">
        <w:rPr>
          <w:rFonts w:ascii="Times New Roman" w:hAnsi="Times New Roman" w:cs="Times New Roman"/>
          <w:sz w:val="22"/>
          <w:szCs w:val="22"/>
        </w:rPr>
        <w:t>pour les responsables du chaos financier. La « dépénalisation » devi</w:t>
      </w:r>
      <w:r w:rsidR="00006342" w:rsidRPr="00BC07D1">
        <w:rPr>
          <w:rFonts w:ascii="Times New Roman" w:hAnsi="Times New Roman" w:cs="Times New Roman"/>
          <w:sz w:val="22"/>
          <w:szCs w:val="22"/>
        </w:rPr>
        <w:t xml:space="preserve">nt un </w:t>
      </w:r>
      <w:r w:rsidR="00BC07D1" w:rsidRPr="00BC07D1">
        <w:rPr>
          <w:rFonts w:ascii="Times New Roman" w:hAnsi="Times New Roman" w:cs="Times New Roman"/>
          <w:sz w:val="22"/>
          <w:szCs w:val="22"/>
        </w:rPr>
        <w:t>mot tabou</w:t>
      </w:r>
      <w:ins w:id="17" w:author="Sophia Allouache" w:date="2014-10-25T16:17:00Z">
        <w:r>
          <w:rPr>
            <w:rFonts w:ascii="Times New Roman" w:hAnsi="Times New Roman" w:cs="Times New Roman"/>
            <w:sz w:val="22"/>
            <w:szCs w:val="22"/>
          </w:rPr>
          <w:t xml:space="preserve">, </w:t>
        </w:r>
      </w:ins>
      <w:del w:id="18" w:author="Sophia Allouache" w:date="2014-10-25T16:17:00Z">
        <w:r w:rsidR="00BC07D1" w:rsidRPr="00BC07D1" w:rsidDel="00200ADA">
          <w:rPr>
            <w:rFonts w:ascii="Times New Roman" w:hAnsi="Times New Roman" w:cs="Times New Roman"/>
            <w:sz w:val="22"/>
            <w:szCs w:val="22"/>
          </w:rPr>
          <w:delText xml:space="preserve"> et l’</w:delText>
        </w:r>
      </w:del>
      <w:r w:rsidR="00BC07D1" w:rsidRPr="00BC07D1">
        <w:rPr>
          <w:rFonts w:ascii="Times New Roman" w:hAnsi="Times New Roman" w:cs="Times New Roman"/>
          <w:sz w:val="22"/>
          <w:szCs w:val="22"/>
        </w:rPr>
        <w:t xml:space="preserve">on n’osa plus le prononcer. </w:t>
      </w:r>
    </w:p>
    <w:p w14:paraId="0AE6986F" w14:textId="6EE45ECA" w:rsidR="001836BB" w:rsidRDefault="00957D01" w:rsidP="005E40BD">
      <w:pPr>
        <w:pStyle w:val="NoSpacing"/>
        <w:jc w:val="both"/>
        <w:rPr>
          <w:ins w:id="19" w:author="Sophia Allouache" w:date="2014-10-25T16:52:00Z"/>
          <w:rFonts w:ascii="Times New Roman" w:hAnsi="Times New Roman" w:cs="Times New Roman"/>
          <w:sz w:val="22"/>
          <w:szCs w:val="22"/>
        </w:rPr>
      </w:pPr>
      <w:ins w:id="20" w:author="Sophia Allouache" w:date="2014-10-25T16:32:00Z">
        <w:r>
          <w:rPr>
            <w:rFonts w:ascii="Times New Roman" w:hAnsi="Times New Roman" w:cs="Times New Roman"/>
            <w:sz w:val="22"/>
            <w:szCs w:val="22"/>
          </w:rPr>
          <w:t>Si « la plupart des dictionnaires ignorent le mot ‘dépénalisation’», ce terme se définit généralement par le fait de retirer à une infraction son caractère pénal</w:t>
        </w:r>
        <w:r w:rsidR="001836BB">
          <w:rPr>
            <w:rFonts w:ascii="Times New Roman" w:hAnsi="Times New Roman" w:cs="Times New Roman"/>
            <w:sz w:val="22"/>
            <w:szCs w:val="22"/>
          </w:rPr>
          <w:t>. A première vue, il semble</w:t>
        </w:r>
        <w:r>
          <w:rPr>
            <w:rFonts w:ascii="Times New Roman" w:hAnsi="Times New Roman" w:cs="Times New Roman"/>
            <w:sz w:val="22"/>
            <w:szCs w:val="22"/>
          </w:rPr>
          <w:t xml:space="preserve"> injuste qu’une criminalité à col blanc échappe au joug de notre droit pénal, sentiment plus vif encore dans un contexte de crise économique. </w:t>
        </w:r>
      </w:ins>
      <w:ins w:id="21" w:author="Sophia Allouache" w:date="2014-10-25T16:39:00Z">
        <w:r w:rsidR="001836BB">
          <w:rPr>
            <w:rFonts w:ascii="Times New Roman" w:hAnsi="Times New Roman" w:cs="Times New Roman"/>
            <w:sz w:val="22"/>
            <w:szCs w:val="22"/>
          </w:rPr>
          <w:t>L</w:t>
        </w:r>
      </w:ins>
      <w:ins w:id="22" w:author="Sophia Allouache" w:date="2014-10-25T16:40:00Z">
        <w:r w:rsidR="001836BB">
          <w:rPr>
            <w:rFonts w:ascii="Times New Roman" w:hAnsi="Times New Roman" w:cs="Times New Roman"/>
            <w:sz w:val="22"/>
            <w:szCs w:val="22"/>
          </w:rPr>
          <w:t xml:space="preserve">’annonce de ce rapport avait </w:t>
        </w:r>
      </w:ins>
      <w:ins w:id="23" w:author="Sophia Allouache" w:date="2014-10-25T16:42:00Z">
        <w:r w:rsidR="001836BB">
          <w:rPr>
            <w:rFonts w:ascii="Times New Roman" w:hAnsi="Times New Roman" w:cs="Times New Roman"/>
            <w:sz w:val="22"/>
            <w:szCs w:val="22"/>
          </w:rPr>
          <w:t xml:space="preserve">d’ailleurs </w:t>
        </w:r>
      </w:ins>
      <w:ins w:id="24" w:author="Sophia Allouache" w:date="2014-10-25T16:40:00Z">
        <w:r w:rsidR="001836BB">
          <w:rPr>
            <w:rFonts w:ascii="Times New Roman" w:hAnsi="Times New Roman" w:cs="Times New Roman"/>
            <w:sz w:val="22"/>
            <w:szCs w:val="22"/>
          </w:rPr>
          <w:t xml:space="preserve">déclenché une vague de protestations et de mises en gardes pour éviter l’instauration d’une justice à deux vitesses. </w:t>
        </w:r>
      </w:ins>
    </w:p>
    <w:p w14:paraId="22B8EFAB" w14:textId="7DA12C9B" w:rsidR="00957D01" w:rsidRDefault="00E80832" w:rsidP="00957D01">
      <w:pPr>
        <w:pStyle w:val="NoSpacing"/>
        <w:jc w:val="both"/>
        <w:rPr>
          <w:ins w:id="25" w:author="Sophia Allouache" w:date="2014-10-25T16:32:00Z"/>
          <w:rFonts w:ascii="Times New Roman" w:hAnsi="Times New Roman" w:cs="Times New Roman"/>
          <w:sz w:val="22"/>
          <w:szCs w:val="22"/>
        </w:rPr>
      </w:pPr>
      <w:ins w:id="26" w:author="Sophia Allouache" w:date="2014-10-25T16:52:00Z">
        <w:r>
          <w:rPr>
            <w:rFonts w:ascii="Times New Roman" w:hAnsi="Times New Roman" w:cs="Times New Roman"/>
            <w:sz w:val="22"/>
            <w:szCs w:val="22"/>
          </w:rPr>
          <w:t xml:space="preserve">Se pose donc la question </w:t>
        </w:r>
      </w:ins>
      <w:ins w:id="27" w:author="Sophia Allouache" w:date="2014-10-25T16:57:00Z">
        <w:r w:rsidR="005E40BD">
          <w:rPr>
            <w:rFonts w:ascii="Times New Roman" w:hAnsi="Times New Roman" w:cs="Times New Roman"/>
            <w:sz w:val="22"/>
            <w:szCs w:val="22"/>
          </w:rPr>
          <w:t>des motivations sous jacentes à</w:t>
        </w:r>
      </w:ins>
      <w:ins w:id="28" w:author="Sophia Allouache" w:date="2014-10-25T16:52:00Z">
        <w:r>
          <w:rPr>
            <w:rFonts w:ascii="Times New Roman" w:hAnsi="Times New Roman" w:cs="Times New Roman"/>
            <w:sz w:val="22"/>
            <w:szCs w:val="22"/>
          </w:rPr>
          <w:t xml:space="preserve"> ce</w:t>
        </w:r>
        <w:r w:rsidR="005E40BD">
          <w:rPr>
            <w:rFonts w:ascii="Times New Roman" w:hAnsi="Times New Roman" w:cs="Times New Roman"/>
            <w:sz w:val="22"/>
            <w:szCs w:val="22"/>
          </w:rPr>
          <w:t>tte volonté de dépénalisation. Pourqu</w:t>
        </w:r>
      </w:ins>
      <w:ins w:id="29" w:author="Sophia Allouache" w:date="2014-10-25T16:59:00Z">
        <w:r w:rsidR="005E40BD">
          <w:rPr>
            <w:rFonts w:ascii="Times New Roman" w:hAnsi="Times New Roman" w:cs="Times New Roman"/>
            <w:sz w:val="22"/>
            <w:szCs w:val="22"/>
          </w:rPr>
          <w:t>oi l</w:t>
        </w:r>
      </w:ins>
      <w:ins w:id="30" w:author="Sophia Allouache" w:date="2014-10-25T16:52:00Z">
        <w:r>
          <w:rPr>
            <w:rFonts w:ascii="Times New Roman" w:hAnsi="Times New Roman" w:cs="Times New Roman"/>
            <w:sz w:val="22"/>
            <w:szCs w:val="22"/>
          </w:rPr>
          <w:t xml:space="preserve">es </w:t>
        </w:r>
      </w:ins>
      <w:ins w:id="31" w:author="Sophia Allouache" w:date="2014-10-25T16:57:00Z">
        <w:r w:rsidR="005E40BD">
          <w:rPr>
            <w:rFonts w:ascii="Times New Roman" w:hAnsi="Times New Roman" w:cs="Times New Roman"/>
            <w:sz w:val="22"/>
            <w:szCs w:val="22"/>
          </w:rPr>
          <w:t xml:space="preserve">infractions </w:t>
        </w:r>
      </w:ins>
      <w:ins w:id="32" w:author="Sophia Allouache" w:date="2014-10-25T16:58:00Z">
        <w:r w:rsidR="005E40BD">
          <w:rPr>
            <w:rFonts w:ascii="Times New Roman" w:hAnsi="Times New Roman" w:cs="Times New Roman"/>
            <w:sz w:val="22"/>
            <w:szCs w:val="22"/>
          </w:rPr>
          <w:t>commises</w:t>
        </w:r>
      </w:ins>
      <w:ins w:id="33" w:author="Sophia Allouache" w:date="2014-10-25T16:57:00Z">
        <w:r w:rsidR="005E40BD">
          <w:rPr>
            <w:rFonts w:ascii="Times New Roman" w:hAnsi="Times New Roman" w:cs="Times New Roman"/>
            <w:sz w:val="22"/>
            <w:szCs w:val="22"/>
          </w:rPr>
          <w:t xml:space="preserve"> par les </w:t>
        </w:r>
      </w:ins>
      <w:ins w:id="34" w:author="Sophia Allouache" w:date="2014-10-25T16:52:00Z">
        <w:r>
          <w:rPr>
            <w:rFonts w:ascii="Times New Roman" w:hAnsi="Times New Roman" w:cs="Times New Roman"/>
            <w:sz w:val="22"/>
            <w:szCs w:val="22"/>
          </w:rPr>
          <w:t xml:space="preserve">agents économiques </w:t>
        </w:r>
      </w:ins>
      <w:ins w:id="35" w:author="Sophia Allouache" w:date="2014-10-25T16:59:00Z">
        <w:r w:rsidR="005E40BD">
          <w:rPr>
            <w:rFonts w:ascii="Times New Roman" w:hAnsi="Times New Roman" w:cs="Times New Roman"/>
            <w:sz w:val="22"/>
            <w:szCs w:val="22"/>
          </w:rPr>
          <w:t xml:space="preserve"> échapperaient-elles à la sanction pénale ? Seraient-elles moins répressibles</w:t>
        </w:r>
      </w:ins>
      <w:ins w:id="36" w:author="Sophia Allouache" w:date="2014-10-25T17:00:00Z">
        <w:r w:rsidR="005E40BD">
          <w:rPr>
            <w:rFonts w:ascii="Times New Roman" w:hAnsi="Times New Roman" w:cs="Times New Roman"/>
            <w:sz w:val="22"/>
            <w:szCs w:val="22"/>
          </w:rPr>
          <w:t> </w:t>
        </w:r>
      </w:ins>
      <w:ins w:id="37" w:author="Sophia Allouache" w:date="2014-10-25T16:59:00Z">
        <w:r w:rsidR="005E40BD">
          <w:rPr>
            <w:rFonts w:ascii="Times New Roman" w:hAnsi="Times New Roman" w:cs="Times New Roman"/>
            <w:sz w:val="22"/>
            <w:szCs w:val="22"/>
          </w:rPr>
          <w:t>?</w:t>
        </w:r>
      </w:ins>
      <w:ins w:id="38" w:author="Sophia Allouache" w:date="2014-10-25T17:00:00Z">
        <w:r w:rsidR="005E40BD">
          <w:rPr>
            <w:rFonts w:ascii="Times New Roman" w:hAnsi="Times New Roman" w:cs="Times New Roman"/>
            <w:sz w:val="22"/>
            <w:szCs w:val="22"/>
          </w:rPr>
          <w:t xml:space="preserve"> Le </w:t>
        </w:r>
        <w:r w:rsidR="005E40BD" w:rsidRPr="00BE707C">
          <w:rPr>
            <w:rFonts w:ascii="Times New Roman" w:hAnsi="Times New Roman" w:cs="Times New Roman"/>
            <w:sz w:val="22"/>
            <w:szCs w:val="22"/>
          </w:rPr>
          <w:t xml:space="preserve">rapport Coulon sur la dépénalisation du droit des affaires suppose-t-il de présumer la pureté des intentions des agents économiques ?  </w:t>
        </w:r>
      </w:ins>
    </w:p>
    <w:p w14:paraId="3E59444D" w14:textId="77777777" w:rsidR="005E40BD" w:rsidRDefault="005E40BD" w:rsidP="00D943F5">
      <w:pPr>
        <w:pStyle w:val="NoSpacing"/>
        <w:jc w:val="both"/>
        <w:rPr>
          <w:ins w:id="39" w:author="Sophia Allouache" w:date="2014-10-25T17:05:00Z"/>
          <w:rFonts w:ascii="Times New Roman" w:hAnsi="Times New Roman" w:cs="Times New Roman"/>
          <w:sz w:val="22"/>
          <w:szCs w:val="22"/>
        </w:rPr>
      </w:pPr>
      <w:ins w:id="40" w:author="Sophia Allouache" w:date="2014-10-25T17:05:00Z">
        <w:r>
          <w:rPr>
            <w:rFonts w:ascii="Times New Roman" w:hAnsi="Times New Roman" w:cs="Times New Roman"/>
            <w:sz w:val="22"/>
            <w:szCs w:val="22"/>
          </w:rPr>
          <w:t xml:space="preserve">Afin de répondre à cette question, il convient d’examiner dans un premier temps la substance du Rapport Coulon qui loin de dépénaliser, propose en fait une pénalisation plus efficace, avant de se pencher plus précisément la présomption de pureté qui semble envelopper les actions des agents économiques, personnes physiques et morales. </w:t>
        </w:r>
      </w:ins>
    </w:p>
    <w:p w14:paraId="2A4B48A9" w14:textId="77777777" w:rsidR="00BB20DA" w:rsidRDefault="00BB20DA" w:rsidP="00BB20DA">
      <w:pPr>
        <w:widowControl w:val="0"/>
        <w:autoSpaceDE w:val="0"/>
        <w:autoSpaceDN w:val="0"/>
        <w:adjustRightInd w:val="0"/>
        <w:spacing w:after="240"/>
        <w:rPr>
          <w:rFonts w:ascii="Times New Roman" w:hAnsi="Times New Roman" w:cs="Times New Roman"/>
          <w:sz w:val="22"/>
          <w:szCs w:val="22"/>
        </w:rPr>
      </w:pPr>
    </w:p>
    <w:p w14:paraId="48176012" w14:textId="5C276D2F" w:rsidR="006A36B1" w:rsidRDefault="006A36B1" w:rsidP="006A36B1">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 I</w:t>
      </w:r>
      <w:r w:rsidR="00BB20DA" w:rsidRPr="00BB20DA">
        <w:rPr>
          <w:rFonts w:ascii="Times New Roman" w:hAnsi="Times New Roman" w:cs="Times New Roman"/>
          <w:sz w:val="22"/>
          <w:szCs w:val="22"/>
        </w:rPr>
        <w:t xml:space="preserve">l s’agit non pas de dépénaliser </w:t>
      </w:r>
      <w:r>
        <w:rPr>
          <w:rFonts w:ascii="Times New Roman" w:hAnsi="Times New Roman" w:cs="Times New Roman"/>
          <w:sz w:val="22"/>
          <w:szCs w:val="22"/>
        </w:rPr>
        <w:t xml:space="preserve">mais de mieux pénaliser ». Glissée dans un article signé par Jean-Marie Coulon, cette phrase fait écho au Rapport sur la Dépénalisation. En effet, la conclusion rédigée par le groupe de travail explicite clairement qu’ « il </w:t>
      </w:r>
      <w:r w:rsidRPr="00BB20DA">
        <w:rPr>
          <w:rFonts w:ascii="Times New Roman" w:hAnsi="Times New Roman" w:cs="Times New Roman"/>
          <w:sz w:val="22"/>
          <w:szCs w:val="22"/>
        </w:rPr>
        <w:t xml:space="preserve">ne s’agit plus alors de dépénaliser, mais de mieux pénaliser. Il ne s’agit pas de déresponsabiliser, mais d’anticiper les responsabilités ». </w:t>
      </w:r>
      <w:r w:rsidR="007F4740">
        <w:rPr>
          <w:rFonts w:ascii="Times New Roman" w:hAnsi="Times New Roman" w:cs="Times New Roman"/>
          <w:sz w:val="22"/>
          <w:szCs w:val="22"/>
        </w:rPr>
        <w:t xml:space="preserve">De fait, en dépit du titre accrocheur, </w:t>
      </w:r>
      <w:r>
        <w:rPr>
          <w:rFonts w:ascii="Times New Roman" w:hAnsi="Times New Roman" w:cs="Times New Roman"/>
          <w:sz w:val="22"/>
          <w:szCs w:val="22"/>
        </w:rPr>
        <w:t xml:space="preserve">la </w:t>
      </w:r>
      <w:r w:rsidR="007F4740">
        <w:rPr>
          <w:rFonts w:ascii="Times New Roman" w:hAnsi="Times New Roman" w:cs="Times New Roman"/>
          <w:sz w:val="22"/>
          <w:szCs w:val="22"/>
        </w:rPr>
        <w:t xml:space="preserve">lecture du rapport confirme que nous ne sommes pas en présence d’une réelle dépénalisation du droit des affaires. Au contraire, l’objectif est d’assurer la sanction des comportements contraires à l’Intérêt Général. </w:t>
      </w:r>
    </w:p>
    <w:p w14:paraId="6C166159" w14:textId="274974ED" w:rsidR="00BB20DA" w:rsidRPr="00BB20DA" w:rsidRDefault="00BB20DA" w:rsidP="00BB20DA">
      <w:pPr>
        <w:widowControl w:val="0"/>
        <w:autoSpaceDE w:val="0"/>
        <w:autoSpaceDN w:val="0"/>
        <w:adjustRightInd w:val="0"/>
        <w:spacing w:after="240"/>
        <w:rPr>
          <w:rFonts w:ascii="Times New Roman" w:hAnsi="Times New Roman" w:cs="Times New Roman"/>
          <w:sz w:val="22"/>
          <w:szCs w:val="22"/>
        </w:rPr>
      </w:pPr>
    </w:p>
    <w:p w14:paraId="1F8C805D" w14:textId="77777777" w:rsidR="00BB20DA" w:rsidRPr="00732E18" w:rsidRDefault="00BB20DA" w:rsidP="00732E18">
      <w:pPr>
        <w:widowControl w:val="0"/>
        <w:autoSpaceDE w:val="0"/>
        <w:autoSpaceDN w:val="0"/>
        <w:adjustRightInd w:val="0"/>
        <w:spacing w:after="240"/>
        <w:rPr>
          <w:rFonts w:ascii="Times New Roman" w:hAnsi="Times New Roman" w:cs="Times New Roman"/>
          <w:sz w:val="22"/>
          <w:szCs w:val="22"/>
        </w:rPr>
      </w:pPr>
    </w:p>
    <w:p w14:paraId="7E7385D1" w14:textId="1F70C180" w:rsidR="00732E18" w:rsidRPr="00732E18" w:rsidRDefault="000F20AB" w:rsidP="00732E18">
      <w:pPr>
        <w:pStyle w:val="ListParagraph"/>
        <w:widowControl w:val="0"/>
        <w:numPr>
          <w:ilvl w:val="0"/>
          <w:numId w:val="1"/>
        </w:numPr>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 xml:space="preserve">La pureté des agents économiques : présomption ou </w:t>
      </w:r>
    </w:p>
    <w:p w14:paraId="311AC5F7" w14:textId="77777777" w:rsidR="00732E18" w:rsidRDefault="00732E18" w:rsidP="00D943F5">
      <w:pPr>
        <w:pStyle w:val="NoSpacing"/>
        <w:jc w:val="both"/>
        <w:rPr>
          <w:rFonts w:ascii="Times New Roman" w:hAnsi="Times New Roman" w:cs="Times New Roman"/>
          <w:sz w:val="22"/>
          <w:szCs w:val="22"/>
        </w:rPr>
      </w:pPr>
    </w:p>
    <w:p w14:paraId="0054E53D" w14:textId="77777777" w:rsidR="00732E18" w:rsidRDefault="005E40BD" w:rsidP="00732E18">
      <w:pPr>
        <w:pStyle w:val="NoSpacing"/>
        <w:jc w:val="both"/>
        <w:rPr>
          <w:rFonts w:ascii="Times New Roman" w:hAnsi="Times New Roman" w:cs="Times New Roman"/>
          <w:sz w:val="22"/>
          <w:szCs w:val="22"/>
        </w:rPr>
      </w:pPr>
      <w:ins w:id="41" w:author="Sophia Allouache" w:date="2014-10-25T17:04:00Z">
        <w:r>
          <w:rPr>
            <w:rFonts w:ascii="Times New Roman" w:hAnsi="Times New Roman" w:cs="Times New Roman"/>
            <w:sz w:val="22"/>
            <w:szCs w:val="22"/>
          </w:rPr>
          <w:t xml:space="preserve"> </w:t>
        </w:r>
      </w:ins>
      <w:r w:rsidR="00732E18">
        <w:rPr>
          <w:rFonts w:ascii="Times New Roman" w:hAnsi="Times New Roman" w:cs="Times New Roman"/>
          <w:sz w:val="22"/>
          <w:szCs w:val="22"/>
        </w:rPr>
        <w:t xml:space="preserve">Dans </w:t>
      </w:r>
      <w:ins w:id="42" w:author="Sophia Allouache" w:date="2014-10-25T17:03:00Z">
        <w:r w:rsidR="00732E18">
          <w:rPr>
            <w:rFonts w:ascii="Times New Roman" w:hAnsi="Times New Roman" w:cs="Times New Roman"/>
            <w:sz w:val="22"/>
            <w:szCs w:val="22"/>
          </w:rPr>
          <w:t xml:space="preserve">son œuvre </w:t>
        </w:r>
      </w:ins>
      <w:r w:rsidR="00732E18">
        <w:rPr>
          <w:rFonts w:ascii="Times New Roman" w:hAnsi="Times New Roman" w:cs="Times New Roman"/>
          <w:sz w:val="22"/>
          <w:szCs w:val="22"/>
        </w:rPr>
        <w:t xml:space="preserve">Crimes et Châtiments, Fiodor </w:t>
      </w:r>
      <w:r w:rsidR="00732E18" w:rsidRPr="00567ADF">
        <w:rPr>
          <w:rFonts w:ascii="Times New Roman" w:hAnsi="Times New Roman" w:cs="Times New Roman"/>
          <w:sz w:val="22"/>
          <w:szCs w:val="22"/>
        </w:rPr>
        <w:t>Dostoïevski</w:t>
      </w:r>
      <w:r w:rsidR="00732E18">
        <w:rPr>
          <w:rFonts w:ascii="Times New Roman" w:hAnsi="Times New Roman" w:cs="Times New Roman"/>
          <w:sz w:val="22"/>
          <w:szCs w:val="22"/>
        </w:rPr>
        <w:t xml:space="preserve"> suggère au cours d’un dialogue entre </w:t>
      </w:r>
      <w:r w:rsidR="00732E18" w:rsidRPr="00567ADF">
        <w:rPr>
          <w:rFonts w:ascii="Times New Roman" w:hAnsi="Times New Roman" w:cs="Times New Roman"/>
          <w:sz w:val="22"/>
          <w:szCs w:val="22"/>
        </w:rPr>
        <w:t>Avdotia Romanovna</w:t>
      </w:r>
      <w:r w:rsidR="00732E18">
        <w:rPr>
          <w:rFonts w:ascii="Times New Roman" w:hAnsi="Times New Roman" w:cs="Times New Roman"/>
          <w:sz w:val="22"/>
          <w:szCs w:val="22"/>
        </w:rPr>
        <w:t xml:space="preserve">, sœur du criminel, et </w:t>
      </w:r>
      <w:r w:rsidR="00732E18" w:rsidRPr="00567ADF">
        <w:rPr>
          <w:rFonts w:ascii="Times New Roman" w:hAnsi="Times New Roman" w:cs="Times New Roman"/>
          <w:sz w:val="22"/>
          <w:szCs w:val="22"/>
        </w:rPr>
        <w:t>Svidrigaïloff</w:t>
      </w:r>
      <w:r w:rsidR="00732E18">
        <w:rPr>
          <w:rFonts w:ascii="Times New Roman" w:hAnsi="Times New Roman" w:cs="Times New Roman"/>
          <w:sz w:val="22"/>
          <w:szCs w:val="22"/>
        </w:rPr>
        <w:t>, son ami, qu’un voleur est difficile à identifier : « c</w:t>
      </w:r>
      <w:r w:rsidR="00732E18" w:rsidRPr="00567ADF">
        <w:rPr>
          <w:rFonts w:ascii="Times New Roman" w:hAnsi="Times New Roman" w:cs="Times New Roman"/>
          <w:sz w:val="22"/>
          <w:szCs w:val="22"/>
        </w:rPr>
        <w:t xml:space="preserve">ette </w:t>
      </w:r>
      <w:r w:rsidR="00732E18" w:rsidRPr="00567ADF">
        <w:rPr>
          <w:rFonts w:ascii="Times New Roman" w:hAnsi="Times New Roman" w:cs="Times New Roman"/>
          <w:sz w:val="22"/>
          <w:szCs w:val="22"/>
        </w:rPr>
        <w:lastRenderedPageBreak/>
        <w:t>catégorie renferme un nombre infini de variétés</w:t>
      </w:r>
      <w:r w:rsidR="00732E18">
        <w:rPr>
          <w:rFonts w:ascii="Times New Roman" w:hAnsi="Times New Roman" w:cs="Times New Roman"/>
          <w:sz w:val="22"/>
          <w:szCs w:val="22"/>
        </w:rPr>
        <w:t> », ajoutant : « </w:t>
      </w:r>
      <w:r w:rsidR="00732E18" w:rsidRPr="00BE707C">
        <w:rPr>
          <w:rFonts w:ascii="Times New Roman" w:hAnsi="Times New Roman" w:cs="Times New Roman"/>
          <w:sz w:val="22"/>
          <w:szCs w:val="22"/>
        </w:rPr>
        <w:t>en général, les filous ont conscience de leur infamie </w:t>
      </w:r>
      <w:r w:rsidR="00732E18">
        <w:rPr>
          <w:rFonts w:ascii="Times New Roman" w:hAnsi="Times New Roman" w:cs="Times New Roman"/>
          <w:sz w:val="22"/>
          <w:szCs w:val="22"/>
        </w:rPr>
        <w:t xml:space="preserve">». </w:t>
      </w:r>
    </w:p>
    <w:p w14:paraId="57CD2E55" w14:textId="0B4BB811" w:rsidR="00957D01" w:rsidRDefault="00957D01" w:rsidP="00D943F5">
      <w:pPr>
        <w:pStyle w:val="NoSpacing"/>
        <w:jc w:val="both"/>
        <w:rPr>
          <w:ins w:id="43" w:author="Sophia Allouache" w:date="2014-10-25T16:30:00Z"/>
          <w:rFonts w:ascii="Times New Roman" w:hAnsi="Times New Roman" w:cs="Times New Roman"/>
          <w:sz w:val="22"/>
          <w:szCs w:val="22"/>
        </w:rPr>
      </w:pPr>
    </w:p>
    <w:p w14:paraId="757753C2" w14:textId="7A6C6A3F" w:rsidR="00957D01" w:rsidRDefault="00732E18" w:rsidP="00D943F5">
      <w:pPr>
        <w:pStyle w:val="NoSpacing"/>
        <w:jc w:val="both"/>
        <w:rPr>
          <w:rFonts w:ascii="Times New Roman" w:hAnsi="Times New Roman" w:cs="Times New Roman"/>
          <w:sz w:val="22"/>
          <w:szCs w:val="22"/>
        </w:rPr>
      </w:pPr>
      <w:r>
        <w:rPr>
          <w:rFonts w:ascii="Times New Roman" w:hAnsi="Times New Roman" w:cs="Times New Roman"/>
          <w:sz w:val="22"/>
          <w:szCs w:val="22"/>
        </w:rPr>
        <w:t xml:space="preserve">VS </w:t>
      </w:r>
    </w:p>
    <w:p w14:paraId="53EB06B0" w14:textId="77777777" w:rsidR="00732E18" w:rsidRDefault="00732E18" w:rsidP="00D943F5">
      <w:pPr>
        <w:pStyle w:val="NoSpacing"/>
        <w:jc w:val="both"/>
        <w:rPr>
          <w:rFonts w:ascii="Times New Roman" w:hAnsi="Times New Roman" w:cs="Times New Roman"/>
          <w:sz w:val="22"/>
          <w:szCs w:val="22"/>
        </w:rPr>
      </w:pPr>
    </w:p>
    <w:p w14:paraId="2C34F916" w14:textId="231E28CE" w:rsidR="00732E18" w:rsidRDefault="00732E18" w:rsidP="00D943F5">
      <w:pPr>
        <w:pStyle w:val="NoSpacing"/>
        <w:jc w:val="both"/>
        <w:rPr>
          <w:ins w:id="44" w:author="Sophia Allouache" w:date="2014-10-25T16:30:00Z"/>
          <w:rFonts w:ascii="Times New Roman" w:hAnsi="Times New Roman" w:cs="Times New Roman"/>
          <w:sz w:val="22"/>
          <w:szCs w:val="22"/>
        </w:rPr>
      </w:pPr>
      <w:r>
        <w:rPr>
          <w:rFonts w:ascii="Times New Roman" w:hAnsi="Times New Roman" w:cs="Times New Roman"/>
          <w:sz w:val="22"/>
          <w:szCs w:val="22"/>
        </w:rPr>
        <w:t>Je n’ai jamais déjeuné avec une personne morale</w:t>
      </w:r>
    </w:p>
    <w:p w14:paraId="7DD5345B" w14:textId="77777777" w:rsidR="00957D01" w:rsidRDefault="00957D01" w:rsidP="00D943F5">
      <w:pPr>
        <w:pStyle w:val="NoSpacing"/>
        <w:jc w:val="both"/>
        <w:rPr>
          <w:ins w:id="45" w:author="Sophia Allouache" w:date="2014-10-25T16:30:00Z"/>
          <w:rFonts w:ascii="Times New Roman" w:hAnsi="Times New Roman" w:cs="Times New Roman"/>
          <w:sz w:val="22"/>
          <w:szCs w:val="22"/>
        </w:rPr>
      </w:pPr>
    </w:p>
    <w:p w14:paraId="77468310" w14:textId="77777777" w:rsidR="00957D01" w:rsidRDefault="00957D01" w:rsidP="00D943F5">
      <w:pPr>
        <w:pStyle w:val="NoSpacing"/>
        <w:jc w:val="both"/>
        <w:rPr>
          <w:ins w:id="46" w:author="Sophia Allouache" w:date="2014-10-25T16:30:00Z"/>
          <w:rFonts w:ascii="Times New Roman" w:hAnsi="Times New Roman" w:cs="Times New Roman"/>
          <w:sz w:val="22"/>
          <w:szCs w:val="22"/>
        </w:rPr>
      </w:pPr>
    </w:p>
    <w:p w14:paraId="4283F39C" w14:textId="3512C44E" w:rsidR="00D943F5" w:rsidRDefault="00BC07D1" w:rsidP="00D943F5">
      <w:pPr>
        <w:pStyle w:val="NoSpacing"/>
        <w:jc w:val="both"/>
        <w:rPr>
          <w:ins w:id="47" w:author="Sophia Allouache" w:date="2014-10-25T16:29:00Z"/>
          <w:rFonts w:ascii="Times New Roman" w:hAnsi="Times New Roman" w:cs="Times New Roman"/>
          <w:sz w:val="22"/>
          <w:szCs w:val="22"/>
        </w:rPr>
      </w:pPr>
      <w:del w:id="48" w:author="Sophia Allouache" w:date="2014-10-25T16:17:00Z">
        <w:r w:rsidRPr="00BC07D1" w:rsidDel="00200ADA">
          <w:rPr>
            <w:rFonts w:ascii="Times New Roman" w:hAnsi="Times New Roman" w:cs="Times New Roman"/>
            <w:sz w:val="22"/>
            <w:szCs w:val="22"/>
          </w:rPr>
          <w:delText>Cependant, six ans après la disparition du projet</w:delText>
        </w:r>
      </w:del>
      <w:ins w:id="49" w:author="Sophia Allouache" w:date="2014-10-25T16:17:00Z">
        <w:r w:rsidR="00200ADA">
          <w:rPr>
            <w:rFonts w:ascii="Times New Roman" w:hAnsi="Times New Roman" w:cs="Times New Roman"/>
            <w:sz w:val="22"/>
            <w:szCs w:val="22"/>
          </w:rPr>
          <w:t>Aujourd’hui</w:t>
        </w:r>
      </w:ins>
      <w:r w:rsidRPr="00BC07D1">
        <w:rPr>
          <w:rFonts w:ascii="Times New Roman" w:hAnsi="Times New Roman" w:cs="Times New Roman"/>
          <w:sz w:val="22"/>
          <w:szCs w:val="22"/>
        </w:rPr>
        <w:t>,</w:t>
      </w:r>
      <w:r w:rsidR="00006342" w:rsidRPr="00BC07D1">
        <w:rPr>
          <w:rFonts w:ascii="Times New Roman" w:hAnsi="Times New Roman" w:cs="Times New Roman"/>
          <w:sz w:val="22"/>
          <w:szCs w:val="22"/>
        </w:rPr>
        <w:t xml:space="preserve"> nous sommes en droit de nous interroger sur la pertinence de ce choix. </w:t>
      </w:r>
      <w:r w:rsidR="00006342">
        <w:rPr>
          <w:rFonts w:ascii="Times New Roman" w:hAnsi="Times New Roman" w:cs="Times New Roman"/>
          <w:sz w:val="22"/>
          <w:szCs w:val="22"/>
        </w:rPr>
        <w:t xml:space="preserve">Convenait-il de renoncer à cette réforme accueillie favorablement </w:t>
      </w:r>
      <w:del w:id="50" w:author="Sophia Allouache" w:date="2014-10-25T16:18:00Z">
        <w:r w:rsidR="00006342" w:rsidDel="00200ADA">
          <w:rPr>
            <w:rFonts w:ascii="Times New Roman" w:hAnsi="Times New Roman" w:cs="Times New Roman"/>
            <w:sz w:val="22"/>
            <w:szCs w:val="22"/>
          </w:rPr>
          <w:delText>par la doctrine </w:delText>
        </w:r>
      </w:del>
      <w:ins w:id="51" w:author="Sophia Allouache" w:date="2014-10-25T16:18:00Z">
        <w:r w:rsidR="00200ADA">
          <w:rPr>
            <w:rFonts w:ascii="Times New Roman" w:hAnsi="Times New Roman" w:cs="Times New Roman"/>
            <w:sz w:val="22"/>
            <w:szCs w:val="22"/>
          </w:rPr>
          <w:t>lors de la remise du rapport Coulon</w:t>
        </w:r>
      </w:ins>
      <w:r w:rsidR="00006342">
        <w:rPr>
          <w:rFonts w:ascii="Times New Roman" w:hAnsi="Times New Roman" w:cs="Times New Roman"/>
          <w:sz w:val="22"/>
          <w:szCs w:val="22"/>
        </w:rPr>
        <w:t xml:space="preserve">? </w:t>
      </w:r>
    </w:p>
    <w:p w14:paraId="5DD85EC0" w14:textId="77777777" w:rsidR="00957D01" w:rsidRPr="00BC07D1" w:rsidRDefault="00957D01" w:rsidP="00D943F5">
      <w:pPr>
        <w:pStyle w:val="NoSpacing"/>
        <w:jc w:val="both"/>
        <w:rPr>
          <w:rFonts w:ascii="Times New Roman" w:hAnsi="Times New Roman" w:cs="Times New Roman"/>
          <w:sz w:val="22"/>
          <w:szCs w:val="22"/>
        </w:rPr>
      </w:pPr>
    </w:p>
    <w:p w14:paraId="724952CC" w14:textId="3D5D3D0C" w:rsidR="00200ADA" w:rsidDel="00957D01" w:rsidRDefault="00567ADF" w:rsidP="00E84B67">
      <w:pPr>
        <w:pStyle w:val="NoSpacing"/>
        <w:jc w:val="both"/>
        <w:rPr>
          <w:del w:id="52" w:author="Sophia Allouache" w:date="2014-10-25T16:32:00Z"/>
          <w:rFonts w:ascii="Times New Roman" w:hAnsi="Times New Roman" w:cs="Times New Roman"/>
          <w:sz w:val="22"/>
          <w:szCs w:val="22"/>
        </w:rPr>
      </w:pPr>
      <w:del w:id="53" w:author="Sophia Allouache" w:date="2014-10-25T16:32:00Z">
        <w:r w:rsidDel="00957D01">
          <w:rPr>
            <w:rFonts w:ascii="Times New Roman" w:hAnsi="Times New Roman" w:cs="Times New Roman"/>
            <w:sz w:val="22"/>
            <w:szCs w:val="22"/>
          </w:rPr>
          <w:delText>Si « la plupart des dictionnaires ignorent le mot ‘dépénalisation’»</w:delText>
        </w:r>
      </w:del>
      <w:del w:id="54" w:author="Sophia Allouache" w:date="2014-10-25T16:20:00Z">
        <w:r w:rsidDel="00200ADA">
          <w:rPr>
            <w:rFonts w:ascii="Times New Roman" w:hAnsi="Times New Roman" w:cs="Times New Roman"/>
            <w:sz w:val="22"/>
            <w:szCs w:val="22"/>
          </w:rPr>
          <w:delText xml:space="preserve"> selon Jean-Marie Coulon</w:delText>
        </w:r>
      </w:del>
      <w:del w:id="55" w:author="Sophia Allouache" w:date="2014-10-25T16:32:00Z">
        <w:r w:rsidDel="00957D01">
          <w:rPr>
            <w:rFonts w:ascii="Times New Roman" w:hAnsi="Times New Roman" w:cs="Times New Roman"/>
            <w:sz w:val="22"/>
            <w:szCs w:val="22"/>
          </w:rPr>
          <w:delText xml:space="preserve">, </w:delText>
        </w:r>
      </w:del>
      <w:del w:id="56" w:author="Sophia Allouache" w:date="2014-10-25T16:20:00Z">
        <w:r w:rsidDel="00200ADA">
          <w:rPr>
            <w:rFonts w:ascii="Times New Roman" w:hAnsi="Times New Roman" w:cs="Times New Roman"/>
            <w:sz w:val="22"/>
            <w:szCs w:val="22"/>
          </w:rPr>
          <w:delText xml:space="preserve">elle </w:delText>
        </w:r>
      </w:del>
      <w:del w:id="57" w:author="Sophia Allouache" w:date="2014-10-25T16:32:00Z">
        <w:r w:rsidDel="00957D01">
          <w:rPr>
            <w:rFonts w:ascii="Times New Roman" w:hAnsi="Times New Roman" w:cs="Times New Roman"/>
            <w:sz w:val="22"/>
            <w:szCs w:val="22"/>
          </w:rPr>
          <w:delText xml:space="preserve">se définit généralement par le fait de retirer à une infraction son caractère pénal. A première vue, il semble injuste qu’une criminalité à col blanc échappe au joug de notre droit pénal, sentiment plus vif </w:delText>
        </w:r>
      </w:del>
      <w:del w:id="58" w:author="Sophia Allouache" w:date="2014-10-25T16:20:00Z">
        <w:r w:rsidR="00E84B67" w:rsidDel="00200ADA">
          <w:rPr>
            <w:rFonts w:ascii="Times New Roman" w:hAnsi="Times New Roman" w:cs="Times New Roman"/>
            <w:sz w:val="22"/>
            <w:szCs w:val="22"/>
          </w:rPr>
          <w:delText>s’il en est</w:delText>
        </w:r>
      </w:del>
      <w:del w:id="59" w:author="Sophia Allouache" w:date="2014-10-25T16:32:00Z">
        <w:r w:rsidDel="00957D01">
          <w:rPr>
            <w:rFonts w:ascii="Times New Roman" w:hAnsi="Times New Roman" w:cs="Times New Roman"/>
            <w:sz w:val="22"/>
            <w:szCs w:val="22"/>
          </w:rPr>
          <w:delText xml:space="preserve"> dans un</w:delText>
        </w:r>
        <w:r w:rsidR="00BE707C" w:rsidDel="00957D01">
          <w:rPr>
            <w:rFonts w:ascii="Times New Roman" w:hAnsi="Times New Roman" w:cs="Times New Roman"/>
            <w:sz w:val="22"/>
            <w:szCs w:val="22"/>
          </w:rPr>
          <w:delText xml:space="preserve"> contexte de crise économique. </w:delText>
        </w:r>
      </w:del>
    </w:p>
    <w:p w14:paraId="552802F3" w14:textId="1163B6E9" w:rsidR="00BE707C" w:rsidRPr="00BE707C" w:rsidRDefault="00BE707C" w:rsidP="00A72BDA">
      <w:pPr>
        <w:pStyle w:val="NoSpacing"/>
        <w:jc w:val="both"/>
        <w:rPr>
          <w:rFonts w:ascii="Times New Roman" w:hAnsi="Times New Roman" w:cs="Times New Roman"/>
          <w:sz w:val="22"/>
          <w:szCs w:val="22"/>
        </w:rPr>
      </w:pPr>
      <w:r>
        <w:rPr>
          <w:rFonts w:ascii="Times New Roman" w:hAnsi="Times New Roman" w:cs="Times New Roman"/>
          <w:sz w:val="22"/>
          <w:szCs w:val="22"/>
        </w:rPr>
        <w:t>Mais, la dépén</w:t>
      </w:r>
      <w:r w:rsidR="00A72BDA">
        <w:rPr>
          <w:rFonts w:ascii="Times New Roman" w:hAnsi="Times New Roman" w:cs="Times New Roman"/>
          <w:sz w:val="22"/>
          <w:szCs w:val="22"/>
        </w:rPr>
        <w:t>alisation titrée par ce rapport se lit-elle dans ses pages ? La dépénalisation du droit des affaires emporte-t-il innocence des agents économiques ? Surtout, l</w:t>
      </w:r>
      <w:r w:rsidRPr="00BE707C">
        <w:rPr>
          <w:rFonts w:ascii="Times New Roman" w:hAnsi="Times New Roman" w:cs="Times New Roman"/>
          <w:sz w:val="22"/>
          <w:szCs w:val="22"/>
        </w:rPr>
        <w:t xml:space="preserve">e rapport Coulon sur la dépénalisation du droit des affaires suppose-t-il de présumer la pureté des intentions des agents économiques ?  </w:t>
      </w:r>
    </w:p>
    <w:p w14:paraId="2700C9AB" w14:textId="7C69BFBC" w:rsidR="00BE707C" w:rsidRDefault="00FA40F1" w:rsidP="00E84B67">
      <w:pPr>
        <w:pStyle w:val="NoSpacing"/>
        <w:jc w:val="both"/>
        <w:rPr>
          <w:rFonts w:ascii="Times New Roman" w:hAnsi="Times New Roman" w:cs="Times New Roman"/>
          <w:sz w:val="22"/>
          <w:szCs w:val="22"/>
        </w:rPr>
      </w:pPr>
      <w:del w:id="60" w:author="Sophia Allouache" w:date="2014-10-25T17:05:00Z">
        <w:r w:rsidDel="005E40BD">
          <w:rPr>
            <w:rFonts w:ascii="Times New Roman" w:hAnsi="Times New Roman" w:cs="Times New Roman"/>
            <w:sz w:val="22"/>
            <w:szCs w:val="22"/>
          </w:rPr>
          <w:delText xml:space="preserve">Afin de répondre à cette question, il convient </w:delText>
        </w:r>
        <w:r w:rsidR="00394CEB" w:rsidDel="005E40BD">
          <w:rPr>
            <w:rFonts w:ascii="Times New Roman" w:hAnsi="Times New Roman" w:cs="Times New Roman"/>
            <w:sz w:val="22"/>
            <w:szCs w:val="22"/>
          </w:rPr>
          <w:delText>d’examiner dans un premier temps</w:delText>
        </w:r>
        <w:r w:rsidDel="005E40BD">
          <w:rPr>
            <w:rFonts w:ascii="Times New Roman" w:hAnsi="Times New Roman" w:cs="Times New Roman"/>
            <w:sz w:val="22"/>
            <w:szCs w:val="22"/>
          </w:rPr>
          <w:delText xml:space="preserve"> la substance du Rapport Co</w:delText>
        </w:r>
        <w:r w:rsidR="00394CEB" w:rsidDel="005E40BD">
          <w:rPr>
            <w:rFonts w:ascii="Times New Roman" w:hAnsi="Times New Roman" w:cs="Times New Roman"/>
            <w:sz w:val="22"/>
            <w:szCs w:val="22"/>
          </w:rPr>
          <w:delText>ulon qui loin de dépénaliser, propose en fait une pénalisation plus efficace,</w:delText>
        </w:r>
        <w:r w:rsidDel="005E40BD">
          <w:rPr>
            <w:rFonts w:ascii="Times New Roman" w:hAnsi="Times New Roman" w:cs="Times New Roman"/>
            <w:sz w:val="22"/>
            <w:szCs w:val="22"/>
          </w:rPr>
          <w:delText xml:space="preserve"> ava</w:delText>
        </w:r>
        <w:r w:rsidR="00394CEB" w:rsidDel="005E40BD">
          <w:rPr>
            <w:rFonts w:ascii="Times New Roman" w:hAnsi="Times New Roman" w:cs="Times New Roman"/>
            <w:sz w:val="22"/>
            <w:szCs w:val="22"/>
          </w:rPr>
          <w:delText>nt de se pencher plus précisément la présomption de pureté qui semble envelopper les actions des agents économiques, personnes physiques et morales</w:delText>
        </w:r>
      </w:del>
      <w:r w:rsidR="00394CEB">
        <w:rPr>
          <w:rFonts w:ascii="Times New Roman" w:hAnsi="Times New Roman" w:cs="Times New Roman"/>
          <w:sz w:val="22"/>
          <w:szCs w:val="22"/>
        </w:rPr>
        <w:t xml:space="preserve">. </w:t>
      </w:r>
    </w:p>
    <w:p w14:paraId="49D4568C" w14:textId="77777777" w:rsidR="00394CEB" w:rsidRDefault="00394CEB" w:rsidP="00E84B67">
      <w:pPr>
        <w:pStyle w:val="NoSpacing"/>
        <w:jc w:val="both"/>
        <w:rPr>
          <w:rFonts w:ascii="Times New Roman" w:hAnsi="Times New Roman" w:cs="Times New Roman"/>
          <w:sz w:val="22"/>
          <w:szCs w:val="22"/>
        </w:rPr>
      </w:pPr>
    </w:p>
    <w:p w14:paraId="4B11C31B" w14:textId="77777777" w:rsidR="00BE707C" w:rsidRDefault="00BE707C" w:rsidP="00E84B67">
      <w:pPr>
        <w:pStyle w:val="NoSpacing"/>
        <w:jc w:val="both"/>
        <w:rPr>
          <w:rFonts w:ascii="Times New Roman" w:hAnsi="Times New Roman" w:cs="Times New Roman"/>
          <w:sz w:val="22"/>
          <w:szCs w:val="22"/>
        </w:rPr>
      </w:pPr>
    </w:p>
    <w:p w14:paraId="49BD6B99" w14:textId="77777777" w:rsidR="00BE707C" w:rsidRDefault="00BE707C" w:rsidP="00E84B67">
      <w:pPr>
        <w:pStyle w:val="NoSpacing"/>
        <w:jc w:val="both"/>
        <w:rPr>
          <w:rFonts w:ascii="Times New Roman" w:hAnsi="Times New Roman" w:cs="Times New Roman"/>
          <w:sz w:val="22"/>
          <w:szCs w:val="22"/>
        </w:rPr>
      </w:pPr>
    </w:p>
    <w:p w14:paraId="1FAD61F5" w14:textId="77777777" w:rsidR="00E84B67" w:rsidRDefault="00E84B67" w:rsidP="00E84B67">
      <w:pPr>
        <w:pStyle w:val="NoSpacing"/>
        <w:jc w:val="both"/>
        <w:rPr>
          <w:rFonts w:ascii="Times New Roman" w:hAnsi="Times New Roman" w:cs="Times New Roman"/>
          <w:sz w:val="22"/>
          <w:szCs w:val="22"/>
        </w:rPr>
      </w:pPr>
    </w:p>
    <w:p w14:paraId="055C2755" w14:textId="77777777" w:rsidR="00567ADF" w:rsidRDefault="00567ADF" w:rsidP="00567ADF">
      <w:pPr>
        <w:widowControl w:val="0"/>
        <w:autoSpaceDE w:val="0"/>
        <w:autoSpaceDN w:val="0"/>
        <w:adjustRightInd w:val="0"/>
        <w:spacing w:after="140"/>
        <w:jc w:val="both"/>
        <w:rPr>
          <w:rFonts w:ascii="Times New Roman" w:hAnsi="Times New Roman" w:cs="Times New Roman"/>
          <w:sz w:val="22"/>
          <w:szCs w:val="22"/>
        </w:rPr>
      </w:pPr>
    </w:p>
    <w:p w14:paraId="624804FC" w14:textId="77777777" w:rsidR="00E84B67" w:rsidRDefault="00E84B67" w:rsidP="00567ADF">
      <w:pPr>
        <w:widowControl w:val="0"/>
        <w:autoSpaceDE w:val="0"/>
        <w:autoSpaceDN w:val="0"/>
        <w:adjustRightInd w:val="0"/>
        <w:spacing w:after="140"/>
        <w:jc w:val="both"/>
        <w:rPr>
          <w:rFonts w:ascii="Times New Roman" w:hAnsi="Times New Roman" w:cs="Times New Roman"/>
          <w:sz w:val="22"/>
          <w:szCs w:val="22"/>
        </w:rPr>
      </w:pPr>
    </w:p>
    <w:p w14:paraId="7FF427DC" w14:textId="77777777" w:rsidR="00E84B67" w:rsidRDefault="00E84B67" w:rsidP="00567ADF">
      <w:pPr>
        <w:widowControl w:val="0"/>
        <w:autoSpaceDE w:val="0"/>
        <w:autoSpaceDN w:val="0"/>
        <w:adjustRightInd w:val="0"/>
        <w:spacing w:after="140"/>
        <w:jc w:val="both"/>
        <w:rPr>
          <w:rFonts w:ascii="Times New Roman" w:hAnsi="Times New Roman" w:cs="Times New Roman"/>
          <w:sz w:val="22"/>
          <w:szCs w:val="22"/>
        </w:rPr>
      </w:pPr>
    </w:p>
    <w:p w14:paraId="0D5668F2" w14:textId="77777777" w:rsidR="00E84B67" w:rsidRDefault="00E84B67" w:rsidP="00E84B67">
      <w:pPr>
        <w:jc w:val="both"/>
        <w:rPr>
          <w:rFonts w:ascii="Times New Roman" w:hAnsi="Times New Roman" w:cs="Times New Roman"/>
          <w:sz w:val="20"/>
          <w:szCs w:val="20"/>
        </w:rPr>
      </w:pPr>
      <w:r>
        <w:rPr>
          <w:rFonts w:ascii="Times New Roman" w:hAnsi="Times New Roman" w:cs="Times New Roman"/>
          <w:sz w:val="20"/>
          <w:szCs w:val="20"/>
        </w:rPr>
        <w:t>Carbonnier ou Beccaria</w:t>
      </w:r>
    </w:p>
    <w:p w14:paraId="4704BD5E" w14:textId="77777777" w:rsidR="00E84B67" w:rsidRDefault="00E84B67" w:rsidP="00E84B67">
      <w:pPr>
        <w:jc w:val="both"/>
        <w:rPr>
          <w:rFonts w:ascii="Times New Roman" w:hAnsi="Times New Roman" w:cs="Times New Roman"/>
          <w:sz w:val="20"/>
          <w:szCs w:val="20"/>
        </w:rPr>
      </w:pPr>
    </w:p>
    <w:p w14:paraId="5838926E" w14:textId="77777777" w:rsidR="00E84B67" w:rsidRDefault="00E84B67" w:rsidP="00567ADF">
      <w:pPr>
        <w:widowControl w:val="0"/>
        <w:autoSpaceDE w:val="0"/>
        <w:autoSpaceDN w:val="0"/>
        <w:adjustRightInd w:val="0"/>
        <w:spacing w:after="140"/>
        <w:jc w:val="both"/>
        <w:rPr>
          <w:rFonts w:ascii="Times New Roman" w:hAnsi="Times New Roman" w:cs="Times New Roman"/>
          <w:sz w:val="22"/>
          <w:szCs w:val="22"/>
        </w:rPr>
      </w:pPr>
    </w:p>
    <w:p w14:paraId="0BBEA9ED" w14:textId="77777777" w:rsidR="00E84B67" w:rsidRDefault="00E84B67" w:rsidP="00E84B67">
      <w:pPr>
        <w:widowControl w:val="0"/>
        <w:autoSpaceDE w:val="0"/>
        <w:autoSpaceDN w:val="0"/>
        <w:adjustRightInd w:val="0"/>
        <w:spacing w:after="240"/>
        <w:rPr>
          <w:rFonts w:ascii="Times" w:hAnsi="Times" w:cs="Times"/>
          <w:lang w:val="en-US"/>
        </w:rPr>
      </w:pPr>
      <w:r>
        <w:rPr>
          <w:rFonts w:ascii="Times" w:hAnsi="Times" w:cs="Times"/>
          <w:sz w:val="30"/>
          <w:szCs w:val="30"/>
          <w:lang w:val="en-US"/>
        </w:rPr>
        <w:t>La problématique du droit pénal des affaires est équivoque alors que les enjeux contemporains de ce droit ont renforcé son actualité et la nécessité d’une réponse appropriée.</w:t>
      </w:r>
    </w:p>
    <w:p w14:paraId="54AA2DD7" w14:textId="77777777" w:rsidR="00E84B67" w:rsidRDefault="00E84B67" w:rsidP="00567ADF">
      <w:pPr>
        <w:widowControl w:val="0"/>
        <w:autoSpaceDE w:val="0"/>
        <w:autoSpaceDN w:val="0"/>
        <w:adjustRightInd w:val="0"/>
        <w:spacing w:after="140"/>
        <w:jc w:val="both"/>
        <w:rPr>
          <w:rFonts w:ascii="Times New Roman" w:hAnsi="Times New Roman" w:cs="Times New Roman"/>
          <w:sz w:val="22"/>
          <w:szCs w:val="22"/>
        </w:rPr>
      </w:pPr>
    </w:p>
    <w:p w14:paraId="0D68D9CB" w14:textId="77777777" w:rsidR="00567ADF" w:rsidRPr="00567ADF" w:rsidRDefault="00567ADF" w:rsidP="00567ADF">
      <w:pPr>
        <w:widowControl w:val="0"/>
        <w:autoSpaceDE w:val="0"/>
        <w:autoSpaceDN w:val="0"/>
        <w:adjustRightInd w:val="0"/>
        <w:spacing w:after="140"/>
        <w:jc w:val="both"/>
        <w:rPr>
          <w:rFonts w:ascii="Times New Roman" w:hAnsi="Times New Roman" w:cs="Times New Roman"/>
          <w:sz w:val="22"/>
          <w:szCs w:val="22"/>
        </w:rPr>
      </w:pPr>
      <w:r w:rsidRPr="00567ADF">
        <w:rPr>
          <w:rFonts w:ascii="Times New Roman" w:hAnsi="Times New Roman" w:cs="Times New Roman"/>
          <w:sz w:val="22"/>
          <w:szCs w:val="22"/>
        </w:rPr>
        <w:t>Vous le connaissez, vous l’avez vu : est-ce qu’il vous fait l’effet d’un voleur ?</w:t>
      </w:r>
    </w:p>
    <w:p w14:paraId="5B9055B0" w14:textId="0A596CF2" w:rsidR="00D943F5" w:rsidRPr="00D943F5" w:rsidRDefault="00567ADF" w:rsidP="00567ADF">
      <w:pPr>
        <w:pStyle w:val="NoSpacing"/>
        <w:jc w:val="both"/>
        <w:rPr>
          <w:rFonts w:ascii="Times New Roman" w:hAnsi="Times New Roman" w:cs="Times New Roman"/>
          <w:sz w:val="22"/>
          <w:szCs w:val="22"/>
        </w:rPr>
      </w:pPr>
      <w:r w:rsidRPr="00567ADF">
        <w:rPr>
          <w:rFonts w:ascii="Times New Roman" w:hAnsi="Times New Roman" w:cs="Times New Roman"/>
          <w:sz w:val="22"/>
          <w:szCs w:val="22"/>
        </w:rPr>
        <w:t>Cette catégorie, Avdotia Romanovna, renferme un nombre infini de variétés. En général, les filous ont conscience de leur infamie ; j’ai cependant entendu parler d’un homme plein de noblesse qui avait dévalisé un courrier. Que sait-on ?</w:t>
      </w:r>
      <w:r>
        <w:rPr>
          <w:rFonts w:ascii="Times New Roman" w:hAnsi="Times New Roman" w:cs="Times New Roman"/>
          <w:sz w:val="22"/>
          <w:szCs w:val="22"/>
        </w:rPr>
        <w:t xml:space="preserve"> (</w:t>
      </w:r>
      <w:r w:rsidRPr="00567ADF">
        <w:rPr>
          <w:rFonts w:ascii="Times New Roman" w:hAnsi="Times New Roman" w:cs="Times New Roman"/>
          <w:sz w:val="22"/>
          <w:szCs w:val="22"/>
        </w:rPr>
        <w:t>Svidrigaïloff)</w:t>
      </w:r>
    </w:p>
    <w:p w14:paraId="2A03C6C0" w14:textId="6DEC754F" w:rsidR="00561115" w:rsidRDefault="00561115" w:rsidP="009B3216">
      <w:pPr>
        <w:pStyle w:val="NormalWeb"/>
        <w:jc w:val="both"/>
        <w:rPr>
          <w:rFonts w:ascii="Times New Roman" w:hAnsi="Times New Roman"/>
          <w:sz w:val="22"/>
          <w:szCs w:val="22"/>
        </w:rPr>
      </w:pPr>
      <w:r>
        <w:t>Rapport sur la dépé</w:t>
      </w:r>
      <w:r w:rsidRPr="003744C6">
        <w:t>n</w:t>
      </w:r>
      <w:r>
        <w:t xml:space="preserve">alisation de la vie des affaires, </w:t>
      </w:r>
      <w:r w:rsidRPr="003744C6">
        <w:t>G</w:t>
      </w:r>
      <w:r>
        <w:t>roupe de travail présidé</w:t>
      </w:r>
      <w:r w:rsidRPr="003744C6">
        <w:t xml:space="preserve"> par Jean-Marie Coulon</w:t>
      </w:r>
      <w:r w:rsidRPr="003744C6">
        <w:br/>
        <w:t>p</w:t>
      </w:r>
      <w:r>
        <w:t>remier pré</w:t>
      </w:r>
      <w:r w:rsidRPr="003744C6">
        <w:t>sident honoraire de la cour d’appel de paris, Janvier 2008</w:t>
      </w:r>
    </w:p>
    <w:p w14:paraId="3997F69B" w14:textId="77777777" w:rsidR="003744C6" w:rsidRDefault="003744C6" w:rsidP="009B3216">
      <w:pPr>
        <w:pStyle w:val="NormalWeb"/>
        <w:jc w:val="both"/>
      </w:pPr>
    </w:p>
    <w:p w14:paraId="2B4E07B7" w14:textId="1A8240A8" w:rsidR="003744C6" w:rsidRDefault="003744C6" w:rsidP="009B3216">
      <w:pPr>
        <w:pStyle w:val="NormalWeb"/>
        <w:jc w:val="both"/>
      </w:pPr>
    </w:p>
    <w:p w14:paraId="0A37C863" w14:textId="3F4092D7" w:rsidR="003744C6" w:rsidRDefault="003744C6" w:rsidP="009B3216">
      <w:pPr>
        <w:jc w:val="both"/>
        <w:rPr>
          <w:rFonts w:ascii="Times New Roman" w:hAnsi="Times New Roman" w:cs="Times New Roman"/>
          <w:sz w:val="20"/>
          <w:szCs w:val="20"/>
        </w:rPr>
      </w:pPr>
    </w:p>
    <w:sectPr w:rsidR="003744C6" w:rsidSect="00493C79">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244CFC" w14:textId="77777777" w:rsidR="006A36B1" w:rsidRDefault="006A36B1" w:rsidP="003744C6">
      <w:r>
        <w:separator/>
      </w:r>
    </w:p>
  </w:endnote>
  <w:endnote w:type="continuationSeparator" w:id="0">
    <w:p w14:paraId="70F5AB61" w14:textId="77777777" w:rsidR="006A36B1" w:rsidRDefault="006A36B1" w:rsidP="00374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2503EE" w14:textId="77777777" w:rsidR="006A36B1" w:rsidRDefault="006A36B1" w:rsidP="003744C6">
      <w:r>
        <w:separator/>
      </w:r>
    </w:p>
  </w:footnote>
  <w:footnote w:type="continuationSeparator" w:id="0">
    <w:p w14:paraId="2D660957" w14:textId="77777777" w:rsidR="006A36B1" w:rsidRDefault="006A36B1" w:rsidP="003744C6">
      <w:r>
        <w:continuationSeparator/>
      </w:r>
    </w:p>
  </w:footnote>
  <w:footnote w:id="1">
    <w:p w14:paraId="05ECE2A7" w14:textId="7158E026" w:rsidR="006A36B1" w:rsidRPr="00561115" w:rsidRDefault="006A36B1" w:rsidP="00561115">
      <w:pPr>
        <w:pStyle w:val="NoSpacing"/>
        <w:tabs>
          <w:tab w:val="left" w:pos="3544"/>
        </w:tabs>
        <w:rPr>
          <w:sz w:val="16"/>
          <w:szCs w:val="16"/>
        </w:rPr>
      </w:pPr>
      <w:r w:rsidRPr="00561115">
        <w:rPr>
          <w:rStyle w:val="FootnoteReference"/>
          <w:sz w:val="16"/>
          <w:szCs w:val="16"/>
        </w:rPr>
        <w:footnoteRef/>
      </w:r>
      <w:r w:rsidRPr="00561115">
        <w:rPr>
          <w:sz w:val="16"/>
          <w:szCs w:val="16"/>
        </w:rPr>
        <w:t xml:space="preserve"> Lettre de Madame la Garde des Sceaux, Rachida Dati, le 4 Octobre 2007.</w:t>
      </w:r>
    </w:p>
  </w:footnote>
  <w:footnote w:id="2">
    <w:p w14:paraId="568FA924" w14:textId="52F65E18" w:rsidR="006A36B1" w:rsidRPr="00561115" w:rsidRDefault="006A36B1" w:rsidP="00561115">
      <w:pPr>
        <w:pStyle w:val="NoSpacing"/>
        <w:tabs>
          <w:tab w:val="left" w:pos="3544"/>
        </w:tabs>
        <w:rPr>
          <w:sz w:val="16"/>
          <w:szCs w:val="16"/>
        </w:rPr>
      </w:pPr>
      <w:r w:rsidRPr="00561115">
        <w:rPr>
          <w:rStyle w:val="FootnoteReference"/>
          <w:sz w:val="16"/>
          <w:szCs w:val="16"/>
        </w:rPr>
        <w:footnoteRef/>
      </w:r>
      <w:r>
        <w:t xml:space="preserve"> </w:t>
      </w:r>
      <w:r w:rsidRPr="00561115">
        <w:rPr>
          <w:sz w:val="16"/>
          <w:szCs w:val="16"/>
        </w:rPr>
        <w:t>Ibidem</w:t>
      </w:r>
      <w:r>
        <w:rPr>
          <w:sz w:val="16"/>
          <w:szCs w:val="16"/>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550CE"/>
    <w:multiLevelType w:val="hybridMultilevel"/>
    <w:tmpl w:val="47FC0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C79"/>
    <w:rsid w:val="00006342"/>
    <w:rsid w:val="000F20AB"/>
    <w:rsid w:val="001836BB"/>
    <w:rsid w:val="00200ADA"/>
    <w:rsid w:val="0025472F"/>
    <w:rsid w:val="003744C6"/>
    <w:rsid w:val="00394CEB"/>
    <w:rsid w:val="00396E52"/>
    <w:rsid w:val="003A4C92"/>
    <w:rsid w:val="00493C79"/>
    <w:rsid w:val="00561115"/>
    <w:rsid w:val="00567ADF"/>
    <w:rsid w:val="005E40BD"/>
    <w:rsid w:val="006A36B1"/>
    <w:rsid w:val="00732E18"/>
    <w:rsid w:val="007F4740"/>
    <w:rsid w:val="00957D01"/>
    <w:rsid w:val="009B3216"/>
    <w:rsid w:val="00A105FE"/>
    <w:rsid w:val="00A72BDA"/>
    <w:rsid w:val="00BB20DA"/>
    <w:rsid w:val="00BC07D1"/>
    <w:rsid w:val="00BE707C"/>
    <w:rsid w:val="00D614DA"/>
    <w:rsid w:val="00D943F5"/>
    <w:rsid w:val="00E80832"/>
    <w:rsid w:val="00E84B67"/>
    <w:rsid w:val="00EB205C"/>
    <w:rsid w:val="00F03994"/>
    <w:rsid w:val="00FA40F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77EC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44C6"/>
    <w:pPr>
      <w:spacing w:before="100" w:beforeAutospacing="1" w:after="100" w:afterAutospacing="1"/>
    </w:pPr>
    <w:rPr>
      <w:rFonts w:ascii="Times" w:hAnsi="Times" w:cs="Times New Roman"/>
      <w:sz w:val="20"/>
      <w:szCs w:val="20"/>
    </w:rPr>
  </w:style>
  <w:style w:type="paragraph" w:styleId="FootnoteText">
    <w:name w:val="footnote text"/>
    <w:basedOn w:val="Normal"/>
    <w:link w:val="FootnoteTextChar"/>
    <w:uiPriority w:val="99"/>
    <w:unhideWhenUsed/>
    <w:rsid w:val="003744C6"/>
  </w:style>
  <w:style w:type="character" w:customStyle="1" w:styleId="FootnoteTextChar">
    <w:name w:val="Footnote Text Char"/>
    <w:basedOn w:val="DefaultParagraphFont"/>
    <w:link w:val="FootnoteText"/>
    <w:uiPriority w:val="99"/>
    <w:rsid w:val="003744C6"/>
  </w:style>
  <w:style w:type="character" w:styleId="FootnoteReference">
    <w:name w:val="footnote reference"/>
    <w:basedOn w:val="DefaultParagraphFont"/>
    <w:uiPriority w:val="99"/>
    <w:unhideWhenUsed/>
    <w:rsid w:val="003744C6"/>
    <w:rPr>
      <w:vertAlign w:val="superscript"/>
    </w:rPr>
  </w:style>
  <w:style w:type="paragraph" w:styleId="NoSpacing">
    <w:name w:val="No Spacing"/>
    <w:uiPriority w:val="1"/>
    <w:qFormat/>
    <w:rsid w:val="00561115"/>
  </w:style>
  <w:style w:type="paragraph" w:styleId="BalloonText">
    <w:name w:val="Balloon Text"/>
    <w:basedOn w:val="Normal"/>
    <w:link w:val="BalloonTextChar"/>
    <w:uiPriority w:val="99"/>
    <w:semiHidden/>
    <w:unhideWhenUsed/>
    <w:rsid w:val="00200ADA"/>
    <w:rPr>
      <w:rFonts w:ascii="Lucida Grande" w:hAnsi="Lucida Grande"/>
      <w:sz w:val="18"/>
      <w:szCs w:val="18"/>
    </w:rPr>
  </w:style>
  <w:style w:type="character" w:customStyle="1" w:styleId="BalloonTextChar">
    <w:name w:val="Balloon Text Char"/>
    <w:basedOn w:val="DefaultParagraphFont"/>
    <w:link w:val="BalloonText"/>
    <w:uiPriority w:val="99"/>
    <w:semiHidden/>
    <w:rsid w:val="00200ADA"/>
    <w:rPr>
      <w:rFonts w:ascii="Lucida Grande" w:hAnsi="Lucida Grande"/>
      <w:sz w:val="18"/>
      <w:szCs w:val="18"/>
    </w:rPr>
  </w:style>
  <w:style w:type="paragraph" w:styleId="ListParagraph">
    <w:name w:val="List Paragraph"/>
    <w:basedOn w:val="Normal"/>
    <w:uiPriority w:val="34"/>
    <w:qFormat/>
    <w:rsid w:val="00732E1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44C6"/>
    <w:pPr>
      <w:spacing w:before="100" w:beforeAutospacing="1" w:after="100" w:afterAutospacing="1"/>
    </w:pPr>
    <w:rPr>
      <w:rFonts w:ascii="Times" w:hAnsi="Times" w:cs="Times New Roman"/>
      <w:sz w:val="20"/>
      <w:szCs w:val="20"/>
    </w:rPr>
  </w:style>
  <w:style w:type="paragraph" w:styleId="FootnoteText">
    <w:name w:val="footnote text"/>
    <w:basedOn w:val="Normal"/>
    <w:link w:val="FootnoteTextChar"/>
    <w:uiPriority w:val="99"/>
    <w:unhideWhenUsed/>
    <w:rsid w:val="003744C6"/>
  </w:style>
  <w:style w:type="character" w:customStyle="1" w:styleId="FootnoteTextChar">
    <w:name w:val="Footnote Text Char"/>
    <w:basedOn w:val="DefaultParagraphFont"/>
    <w:link w:val="FootnoteText"/>
    <w:uiPriority w:val="99"/>
    <w:rsid w:val="003744C6"/>
  </w:style>
  <w:style w:type="character" w:styleId="FootnoteReference">
    <w:name w:val="footnote reference"/>
    <w:basedOn w:val="DefaultParagraphFont"/>
    <w:uiPriority w:val="99"/>
    <w:unhideWhenUsed/>
    <w:rsid w:val="003744C6"/>
    <w:rPr>
      <w:vertAlign w:val="superscript"/>
    </w:rPr>
  </w:style>
  <w:style w:type="paragraph" w:styleId="NoSpacing">
    <w:name w:val="No Spacing"/>
    <w:uiPriority w:val="1"/>
    <w:qFormat/>
    <w:rsid w:val="00561115"/>
  </w:style>
  <w:style w:type="paragraph" w:styleId="BalloonText">
    <w:name w:val="Balloon Text"/>
    <w:basedOn w:val="Normal"/>
    <w:link w:val="BalloonTextChar"/>
    <w:uiPriority w:val="99"/>
    <w:semiHidden/>
    <w:unhideWhenUsed/>
    <w:rsid w:val="00200ADA"/>
    <w:rPr>
      <w:rFonts w:ascii="Lucida Grande" w:hAnsi="Lucida Grande"/>
      <w:sz w:val="18"/>
      <w:szCs w:val="18"/>
    </w:rPr>
  </w:style>
  <w:style w:type="character" w:customStyle="1" w:styleId="BalloonTextChar">
    <w:name w:val="Balloon Text Char"/>
    <w:basedOn w:val="DefaultParagraphFont"/>
    <w:link w:val="BalloonText"/>
    <w:uiPriority w:val="99"/>
    <w:semiHidden/>
    <w:rsid w:val="00200ADA"/>
    <w:rPr>
      <w:rFonts w:ascii="Lucida Grande" w:hAnsi="Lucida Grande"/>
      <w:sz w:val="18"/>
      <w:szCs w:val="18"/>
    </w:rPr>
  </w:style>
  <w:style w:type="paragraph" w:styleId="ListParagraph">
    <w:name w:val="List Paragraph"/>
    <w:basedOn w:val="Normal"/>
    <w:uiPriority w:val="34"/>
    <w:qFormat/>
    <w:rsid w:val="00732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74717">
      <w:bodyDiv w:val="1"/>
      <w:marLeft w:val="0"/>
      <w:marRight w:val="0"/>
      <w:marTop w:val="0"/>
      <w:marBottom w:val="0"/>
      <w:divBdr>
        <w:top w:val="none" w:sz="0" w:space="0" w:color="auto"/>
        <w:left w:val="none" w:sz="0" w:space="0" w:color="auto"/>
        <w:bottom w:val="none" w:sz="0" w:space="0" w:color="auto"/>
        <w:right w:val="none" w:sz="0" w:space="0" w:color="auto"/>
      </w:divBdr>
      <w:divsChild>
        <w:div w:id="119419177">
          <w:marLeft w:val="0"/>
          <w:marRight w:val="0"/>
          <w:marTop w:val="0"/>
          <w:marBottom w:val="0"/>
          <w:divBdr>
            <w:top w:val="none" w:sz="0" w:space="0" w:color="auto"/>
            <w:left w:val="none" w:sz="0" w:space="0" w:color="auto"/>
            <w:bottom w:val="none" w:sz="0" w:space="0" w:color="auto"/>
            <w:right w:val="none" w:sz="0" w:space="0" w:color="auto"/>
          </w:divBdr>
          <w:divsChild>
            <w:div w:id="990982231">
              <w:marLeft w:val="0"/>
              <w:marRight w:val="0"/>
              <w:marTop w:val="0"/>
              <w:marBottom w:val="0"/>
              <w:divBdr>
                <w:top w:val="none" w:sz="0" w:space="0" w:color="auto"/>
                <w:left w:val="none" w:sz="0" w:space="0" w:color="auto"/>
                <w:bottom w:val="none" w:sz="0" w:space="0" w:color="auto"/>
                <w:right w:val="none" w:sz="0" w:space="0" w:color="auto"/>
              </w:divBdr>
              <w:divsChild>
                <w:div w:id="759982085">
                  <w:marLeft w:val="0"/>
                  <w:marRight w:val="0"/>
                  <w:marTop w:val="0"/>
                  <w:marBottom w:val="0"/>
                  <w:divBdr>
                    <w:top w:val="none" w:sz="0" w:space="0" w:color="auto"/>
                    <w:left w:val="none" w:sz="0" w:space="0" w:color="auto"/>
                    <w:bottom w:val="none" w:sz="0" w:space="0" w:color="auto"/>
                    <w:right w:val="none" w:sz="0" w:space="0" w:color="auto"/>
                  </w:divBdr>
                  <w:divsChild>
                    <w:div w:id="183363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560855">
      <w:bodyDiv w:val="1"/>
      <w:marLeft w:val="0"/>
      <w:marRight w:val="0"/>
      <w:marTop w:val="0"/>
      <w:marBottom w:val="0"/>
      <w:divBdr>
        <w:top w:val="none" w:sz="0" w:space="0" w:color="auto"/>
        <w:left w:val="none" w:sz="0" w:space="0" w:color="auto"/>
        <w:bottom w:val="none" w:sz="0" w:space="0" w:color="auto"/>
        <w:right w:val="none" w:sz="0" w:space="0" w:color="auto"/>
      </w:divBdr>
      <w:divsChild>
        <w:div w:id="2085761492">
          <w:marLeft w:val="0"/>
          <w:marRight w:val="0"/>
          <w:marTop w:val="0"/>
          <w:marBottom w:val="0"/>
          <w:divBdr>
            <w:top w:val="none" w:sz="0" w:space="0" w:color="auto"/>
            <w:left w:val="none" w:sz="0" w:space="0" w:color="auto"/>
            <w:bottom w:val="none" w:sz="0" w:space="0" w:color="auto"/>
            <w:right w:val="none" w:sz="0" w:space="0" w:color="auto"/>
          </w:divBdr>
          <w:divsChild>
            <w:div w:id="1225877117">
              <w:marLeft w:val="0"/>
              <w:marRight w:val="0"/>
              <w:marTop w:val="0"/>
              <w:marBottom w:val="0"/>
              <w:divBdr>
                <w:top w:val="none" w:sz="0" w:space="0" w:color="auto"/>
                <w:left w:val="none" w:sz="0" w:space="0" w:color="auto"/>
                <w:bottom w:val="none" w:sz="0" w:space="0" w:color="auto"/>
                <w:right w:val="none" w:sz="0" w:space="0" w:color="auto"/>
              </w:divBdr>
              <w:divsChild>
                <w:div w:id="1415785123">
                  <w:marLeft w:val="0"/>
                  <w:marRight w:val="0"/>
                  <w:marTop w:val="0"/>
                  <w:marBottom w:val="0"/>
                  <w:divBdr>
                    <w:top w:val="none" w:sz="0" w:space="0" w:color="auto"/>
                    <w:left w:val="none" w:sz="0" w:space="0" w:color="auto"/>
                    <w:bottom w:val="none" w:sz="0" w:space="0" w:color="auto"/>
                    <w:right w:val="none" w:sz="0" w:space="0" w:color="auto"/>
                  </w:divBdr>
                  <w:divsChild>
                    <w:div w:id="10617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25484">
      <w:bodyDiv w:val="1"/>
      <w:marLeft w:val="0"/>
      <w:marRight w:val="0"/>
      <w:marTop w:val="0"/>
      <w:marBottom w:val="0"/>
      <w:divBdr>
        <w:top w:val="none" w:sz="0" w:space="0" w:color="auto"/>
        <w:left w:val="none" w:sz="0" w:space="0" w:color="auto"/>
        <w:bottom w:val="none" w:sz="0" w:space="0" w:color="auto"/>
        <w:right w:val="none" w:sz="0" w:space="0" w:color="auto"/>
      </w:divBdr>
      <w:divsChild>
        <w:div w:id="1293555338">
          <w:marLeft w:val="0"/>
          <w:marRight w:val="0"/>
          <w:marTop w:val="0"/>
          <w:marBottom w:val="0"/>
          <w:divBdr>
            <w:top w:val="none" w:sz="0" w:space="0" w:color="auto"/>
            <w:left w:val="none" w:sz="0" w:space="0" w:color="auto"/>
            <w:bottom w:val="none" w:sz="0" w:space="0" w:color="auto"/>
            <w:right w:val="none" w:sz="0" w:space="0" w:color="auto"/>
          </w:divBdr>
          <w:divsChild>
            <w:div w:id="245112419">
              <w:marLeft w:val="0"/>
              <w:marRight w:val="0"/>
              <w:marTop w:val="0"/>
              <w:marBottom w:val="0"/>
              <w:divBdr>
                <w:top w:val="none" w:sz="0" w:space="0" w:color="auto"/>
                <w:left w:val="none" w:sz="0" w:space="0" w:color="auto"/>
                <w:bottom w:val="none" w:sz="0" w:space="0" w:color="auto"/>
                <w:right w:val="none" w:sz="0" w:space="0" w:color="auto"/>
              </w:divBdr>
              <w:divsChild>
                <w:div w:id="1711690468">
                  <w:marLeft w:val="0"/>
                  <w:marRight w:val="0"/>
                  <w:marTop w:val="0"/>
                  <w:marBottom w:val="0"/>
                  <w:divBdr>
                    <w:top w:val="none" w:sz="0" w:space="0" w:color="auto"/>
                    <w:left w:val="none" w:sz="0" w:space="0" w:color="auto"/>
                    <w:bottom w:val="none" w:sz="0" w:space="0" w:color="auto"/>
                    <w:right w:val="none" w:sz="0" w:space="0" w:color="auto"/>
                  </w:divBdr>
                  <w:divsChild>
                    <w:div w:id="14209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790">
      <w:bodyDiv w:val="1"/>
      <w:marLeft w:val="0"/>
      <w:marRight w:val="0"/>
      <w:marTop w:val="0"/>
      <w:marBottom w:val="0"/>
      <w:divBdr>
        <w:top w:val="none" w:sz="0" w:space="0" w:color="auto"/>
        <w:left w:val="none" w:sz="0" w:space="0" w:color="auto"/>
        <w:bottom w:val="none" w:sz="0" w:space="0" w:color="auto"/>
        <w:right w:val="none" w:sz="0" w:space="0" w:color="auto"/>
      </w:divBdr>
      <w:divsChild>
        <w:div w:id="970327422">
          <w:marLeft w:val="0"/>
          <w:marRight w:val="0"/>
          <w:marTop w:val="0"/>
          <w:marBottom w:val="0"/>
          <w:divBdr>
            <w:top w:val="none" w:sz="0" w:space="0" w:color="auto"/>
            <w:left w:val="none" w:sz="0" w:space="0" w:color="auto"/>
            <w:bottom w:val="none" w:sz="0" w:space="0" w:color="auto"/>
            <w:right w:val="none" w:sz="0" w:space="0" w:color="auto"/>
          </w:divBdr>
          <w:divsChild>
            <w:div w:id="388265954">
              <w:marLeft w:val="0"/>
              <w:marRight w:val="0"/>
              <w:marTop w:val="0"/>
              <w:marBottom w:val="0"/>
              <w:divBdr>
                <w:top w:val="none" w:sz="0" w:space="0" w:color="auto"/>
                <w:left w:val="none" w:sz="0" w:space="0" w:color="auto"/>
                <w:bottom w:val="none" w:sz="0" w:space="0" w:color="auto"/>
                <w:right w:val="none" w:sz="0" w:space="0" w:color="auto"/>
              </w:divBdr>
              <w:divsChild>
                <w:div w:id="465854631">
                  <w:marLeft w:val="0"/>
                  <w:marRight w:val="0"/>
                  <w:marTop w:val="0"/>
                  <w:marBottom w:val="0"/>
                  <w:divBdr>
                    <w:top w:val="none" w:sz="0" w:space="0" w:color="auto"/>
                    <w:left w:val="none" w:sz="0" w:space="0" w:color="auto"/>
                    <w:bottom w:val="none" w:sz="0" w:space="0" w:color="auto"/>
                    <w:right w:val="none" w:sz="0" w:space="0" w:color="auto"/>
                  </w:divBdr>
                  <w:divsChild>
                    <w:div w:id="2471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067136">
      <w:bodyDiv w:val="1"/>
      <w:marLeft w:val="0"/>
      <w:marRight w:val="0"/>
      <w:marTop w:val="0"/>
      <w:marBottom w:val="0"/>
      <w:divBdr>
        <w:top w:val="none" w:sz="0" w:space="0" w:color="auto"/>
        <w:left w:val="none" w:sz="0" w:space="0" w:color="auto"/>
        <w:bottom w:val="none" w:sz="0" w:space="0" w:color="auto"/>
        <w:right w:val="none" w:sz="0" w:space="0" w:color="auto"/>
      </w:divBdr>
      <w:divsChild>
        <w:div w:id="655260712">
          <w:marLeft w:val="0"/>
          <w:marRight w:val="0"/>
          <w:marTop w:val="0"/>
          <w:marBottom w:val="0"/>
          <w:divBdr>
            <w:top w:val="none" w:sz="0" w:space="0" w:color="auto"/>
            <w:left w:val="none" w:sz="0" w:space="0" w:color="auto"/>
            <w:bottom w:val="none" w:sz="0" w:space="0" w:color="auto"/>
            <w:right w:val="none" w:sz="0" w:space="0" w:color="auto"/>
          </w:divBdr>
          <w:divsChild>
            <w:div w:id="966744124">
              <w:marLeft w:val="0"/>
              <w:marRight w:val="0"/>
              <w:marTop w:val="0"/>
              <w:marBottom w:val="0"/>
              <w:divBdr>
                <w:top w:val="none" w:sz="0" w:space="0" w:color="auto"/>
                <w:left w:val="none" w:sz="0" w:space="0" w:color="auto"/>
                <w:bottom w:val="none" w:sz="0" w:space="0" w:color="auto"/>
                <w:right w:val="none" w:sz="0" w:space="0" w:color="auto"/>
              </w:divBdr>
              <w:divsChild>
                <w:div w:id="524054100">
                  <w:marLeft w:val="0"/>
                  <w:marRight w:val="0"/>
                  <w:marTop w:val="0"/>
                  <w:marBottom w:val="0"/>
                  <w:divBdr>
                    <w:top w:val="none" w:sz="0" w:space="0" w:color="auto"/>
                    <w:left w:val="none" w:sz="0" w:space="0" w:color="auto"/>
                    <w:bottom w:val="none" w:sz="0" w:space="0" w:color="auto"/>
                    <w:right w:val="none" w:sz="0" w:space="0" w:color="auto"/>
                  </w:divBdr>
                  <w:divsChild>
                    <w:div w:id="1470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797032">
      <w:bodyDiv w:val="1"/>
      <w:marLeft w:val="0"/>
      <w:marRight w:val="0"/>
      <w:marTop w:val="0"/>
      <w:marBottom w:val="0"/>
      <w:divBdr>
        <w:top w:val="none" w:sz="0" w:space="0" w:color="auto"/>
        <w:left w:val="none" w:sz="0" w:space="0" w:color="auto"/>
        <w:bottom w:val="none" w:sz="0" w:space="0" w:color="auto"/>
        <w:right w:val="none" w:sz="0" w:space="0" w:color="auto"/>
      </w:divBdr>
      <w:divsChild>
        <w:div w:id="344984453">
          <w:marLeft w:val="0"/>
          <w:marRight w:val="0"/>
          <w:marTop w:val="0"/>
          <w:marBottom w:val="0"/>
          <w:divBdr>
            <w:top w:val="none" w:sz="0" w:space="0" w:color="auto"/>
            <w:left w:val="none" w:sz="0" w:space="0" w:color="auto"/>
            <w:bottom w:val="none" w:sz="0" w:space="0" w:color="auto"/>
            <w:right w:val="none" w:sz="0" w:space="0" w:color="auto"/>
          </w:divBdr>
          <w:divsChild>
            <w:div w:id="1032926262">
              <w:marLeft w:val="0"/>
              <w:marRight w:val="0"/>
              <w:marTop w:val="0"/>
              <w:marBottom w:val="0"/>
              <w:divBdr>
                <w:top w:val="none" w:sz="0" w:space="0" w:color="auto"/>
                <w:left w:val="none" w:sz="0" w:space="0" w:color="auto"/>
                <w:bottom w:val="none" w:sz="0" w:space="0" w:color="auto"/>
                <w:right w:val="none" w:sz="0" w:space="0" w:color="auto"/>
              </w:divBdr>
              <w:divsChild>
                <w:div w:id="1211187796">
                  <w:marLeft w:val="0"/>
                  <w:marRight w:val="0"/>
                  <w:marTop w:val="0"/>
                  <w:marBottom w:val="0"/>
                  <w:divBdr>
                    <w:top w:val="none" w:sz="0" w:space="0" w:color="auto"/>
                    <w:left w:val="none" w:sz="0" w:space="0" w:color="auto"/>
                    <w:bottom w:val="none" w:sz="0" w:space="0" w:color="auto"/>
                    <w:right w:val="none" w:sz="0" w:space="0" w:color="auto"/>
                  </w:divBdr>
                  <w:divsChild>
                    <w:div w:id="11641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AECA3-CCDC-764C-A827-5A812875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Pages>
  <Words>975</Words>
  <Characters>5559</Characters>
  <Application>Microsoft Macintosh Word</Application>
  <DocSecurity>0</DocSecurity>
  <Lines>46</Lines>
  <Paragraphs>13</Paragraphs>
  <ScaleCrop>false</ScaleCrop>
  <Company/>
  <LinksUpToDate>false</LinksUpToDate>
  <CharactersWithSpaces>6521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7</cp:revision>
  <dcterms:created xsi:type="dcterms:W3CDTF">2014-10-23T13:34:00Z</dcterms:created>
  <dcterms:modified xsi:type="dcterms:W3CDTF">2014-10-25T15:50:00Z</dcterms:modified>
</cp:coreProperties>
</file>