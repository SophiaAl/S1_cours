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7F259" w14:textId="77777777" w:rsidR="00CB7EB4" w:rsidRPr="001E75DF" w:rsidRDefault="00CB7EB4" w:rsidP="001E75DF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1E75DF">
        <w:rPr>
          <w:rFonts w:ascii="Times New Roman" w:hAnsi="Times New Roman" w:cs="Times New Roman"/>
          <w:b/>
          <w:sz w:val="28"/>
          <w:szCs w:val="28"/>
          <w:lang w:val="es-ES_tradnl"/>
        </w:rPr>
        <w:t>Los tele-presidentes</w:t>
      </w:r>
    </w:p>
    <w:p w14:paraId="30C93406" w14:textId="77777777" w:rsidR="00CB7EB4" w:rsidRPr="001E75DF" w:rsidRDefault="00CB7EB4" w:rsidP="001E75DF">
      <w:pPr>
        <w:jc w:val="both"/>
        <w:rPr>
          <w:rFonts w:ascii="Times New Roman" w:hAnsi="Times New Roman" w:cs="Times New Roman"/>
          <w:b/>
          <w:lang w:val="es-ES_tradnl"/>
        </w:rPr>
      </w:pPr>
    </w:p>
    <w:p w14:paraId="31DD8F0A" w14:textId="77777777" w:rsidR="00CB7EB4" w:rsidRPr="001E75DF" w:rsidRDefault="00CB7EB4" w:rsidP="001E75DF">
      <w:pPr>
        <w:jc w:val="both"/>
        <w:rPr>
          <w:rFonts w:ascii="Times New Roman" w:hAnsi="Times New Roman" w:cs="Times New Roman"/>
          <w:b/>
          <w:lang w:val="es-ES_tradnl"/>
        </w:rPr>
      </w:pPr>
    </w:p>
    <w:p w14:paraId="1BC549B4" w14:textId="77777777" w:rsidR="00CB7EB4" w:rsidRPr="001E75DF" w:rsidRDefault="00533EE5" w:rsidP="001E75DF">
      <w:pPr>
        <w:jc w:val="both"/>
        <w:rPr>
          <w:rFonts w:ascii="Times New Roman" w:hAnsi="Times New Roman" w:cs="Times New Roman"/>
          <w:b/>
          <w:lang w:val="es-ES_tradnl"/>
        </w:rPr>
      </w:pPr>
      <w:r w:rsidRPr="001E75DF">
        <w:rPr>
          <w:rFonts w:ascii="Times New Roman" w:hAnsi="Times New Roman" w:cs="Times New Roman"/>
          <w:b/>
          <w:lang w:val="es-ES_tradnl"/>
        </w:rPr>
        <w:t xml:space="preserve">¿Sabéis quien es ? </w:t>
      </w:r>
    </w:p>
    <w:p w14:paraId="7AA93469" w14:textId="77777777" w:rsidR="00533EE5" w:rsidRPr="001E75DF" w:rsidRDefault="00533EE5" w:rsidP="001E75DF">
      <w:p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… Desde el 10 de Diciembre de 2007, e</w:t>
      </w:r>
      <w:r w:rsidR="00A10131" w:rsidRPr="001E75DF">
        <w:rPr>
          <w:rFonts w:ascii="Times New Roman" w:hAnsi="Times New Roman" w:cs="Times New Roman"/>
          <w:lang w:val="es-ES_tradnl"/>
        </w:rPr>
        <w:t>s la presidenta</w:t>
      </w:r>
      <w:r w:rsidRPr="001E75DF">
        <w:rPr>
          <w:rFonts w:ascii="Times New Roman" w:hAnsi="Times New Roman" w:cs="Times New Roman"/>
          <w:lang w:val="es-ES_tradnl"/>
        </w:rPr>
        <w:t xml:space="preserve"> de </w:t>
      </w:r>
      <w:r w:rsidR="00CB7EB4" w:rsidRPr="001E75DF">
        <w:rPr>
          <w:rFonts w:ascii="Times New Roman" w:hAnsi="Times New Roman" w:cs="Times New Roman"/>
          <w:lang w:val="es-ES_tradnl"/>
        </w:rPr>
        <w:t xml:space="preserve">Argentina </w:t>
      </w:r>
      <w:bookmarkStart w:id="0" w:name="OLE_LINK9"/>
      <w:bookmarkStart w:id="1" w:name="OLE_LINK10"/>
      <w:r w:rsidR="00CB7EB4" w:rsidRPr="001E75DF">
        <w:rPr>
          <w:rFonts w:ascii="Times New Roman" w:hAnsi="Times New Roman" w:cs="Times New Roman"/>
          <w:lang w:val="es-ES_tradnl"/>
        </w:rPr>
        <w:t xml:space="preserve">Cristina Fernández de </w:t>
      </w:r>
      <w:r w:rsidRPr="001E75DF">
        <w:rPr>
          <w:rFonts w:ascii="Times New Roman" w:hAnsi="Times New Roman" w:cs="Times New Roman"/>
          <w:lang w:val="es-ES_tradnl"/>
        </w:rPr>
        <w:t>Kirchner</w:t>
      </w:r>
      <w:bookmarkEnd w:id="0"/>
      <w:bookmarkEnd w:id="1"/>
      <w:r w:rsidRPr="001E75DF">
        <w:rPr>
          <w:rFonts w:ascii="Times New Roman" w:hAnsi="Times New Roman" w:cs="Times New Roman"/>
          <w:lang w:val="es-ES_tradnl"/>
        </w:rPr>
        <w:t>.</w:t>
      </w:r>
    </w:p>
    <w:p w14:paraId="484C9EEC" w14:textId="77777777" w:rsidR="00533EE5" w:rsidRPr="001E75DF" w:rsidRDefault="00533EE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3E79AA76" w14:textId="77777777" w:rsidR="00CB7EB4" w:rsidRPr="001E75DF" w:rsidRDefault="00533EE5" w:rsidP="001E75DF">
      <w:pPr>
        <w:jc w:val="both"/>
        <w:rPr>
          <w:rFonts w:ascii="Times New Roman" w:hAnsi="Times New Roman" w:cs="Times New Roman"/>
          <w:b/>
          <w:lang w:val="es-ES_tradnl"/>
        </w:rPr>
      </w:pPr>
      <w:r w:rsidRPr="001E75DF">
        <w:rPr>
          <w:rFonts w:ascii="Times New Roman" w:hAnsi="Times New Roman" w:cs="Times New Roman"/>
          <w:b/>
          <w:lang w:val="es-ES_tradnl"/>
        </w:rPr>
        <w:t>¿y el?</w:t>
      </w:r>
    </w:p>
    <w:p w14:paraId="5C8D4BD4" w14:textId="77777777" w:rsidR="00581753" w:rsidRPr="001E75DF" w:rsidRDefault="00581753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Evo Morales, elegido en Diciembre 2005, presidente de Bolivia. </w:t>
      </w:r>
    </w:p>
    <w:p w14:paraId="33A2F17D" w14:textId="77777777" w:rsidR="00581753" w:rsidRPr="001E75DF" w:rsidRDefault="00176FC8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Presidente de México desde 2012 -</w:t>
      </w:r>
      <w:r w:rsidR="005159B4" w:rsidRPr="001E75DF">
        <w:rPr>
          <w:rFonts w:ascii="Times New Roman" w:hAnsi="Times New Roman" w:cs="Times New Roman"/>
          <w:lang w:val="es-ES_tradnl"/>
        </w:rPr>
        <w:t xml:space="preserve"> se llama </w:t>
      </w:r>
      <w:bookmarkStart w:id="2" w:name="OLE_LINK11"/>
      <w:bookmarkStart w:id="3" w:name="OLE_LINK12"/>
      <w:r w:rsidR="005159B4" w:rsidRPr="001E75DF">
        <w:rPr>
          <w:rFonts w:ascii="Times New Roman" w:hAnsi="Times New Roman" w:cs="Times New Roman"/>
          <w:lang w:val="es-ES_tradnl"/>
        </w:rPr>
        <w:t>Enrique Peña Nieto</w:t>
      </w:r>
      <w:bookmarkEnd w:id="2"/>
      <w:bookmarkEnd w:id="3"/>
      <w:r w:rsidR="005159B4" w:rsidRPr="001E75DF">
        <w:rPr>
          <w:rFonts w:ascii="Times New Roman" w:hAnsi="Times New Roman" w:cs="Times New Roman"/>
          <w:lang w:val="es-ES_tradnl"/>
        </w:rPr>
        <w:t>.</w:t>
      </w:r>
    </w:p>
    <w:p w14:paraId="0D170A5A" w14:textId="77777777" w:rsidR="00CB7EB4" w:rsidRPr="001E75DF" w:rsidRDefault="0072150C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ins w:id="4" w:author="Carlos Marroquin" w:date="2014-10-16T11:05:00Z">
        <w:r>
          <w:rPr>
            <w:rFonts w:ascii="Times New Roman" w:hAnsi="Times New Roman" w:cs="Times New Roman"/>
            <w:lang w:val="es-ES_tradnl"/>
          </w:rPr>
          <w:t>P</w:t>
        </w:r>
      </w:ins>
      <w:r w:rsidR="00CB7EB4" w:rsidRPr="001E75DF">
        <w:rPr>
          <w:rFonts w:ascii="Times New Roman" w:hAnsi="Times New Roman" w:cs="Times New Roman"/>
          <w:lang w:val="es-ES_tradnl"/>
        </w:rPr>
        <w:t>arecen actor</w:t>
      </w:r>
      <w:ins w:id="5" w:author="Carlos Marroquin" w:date="2014-10-16T11:06:00Z">
        <w:r>
          <w:rPr>
            <w:rFonts w:ascii="Times New Roman" w:hAnsi="Times New Roman" w:cs="Times New Roman"/>
            <w:lang w:val="es-ES_tradnl"/>
          </w:rPr>
          <w:t>es</w:t>
        </w:r>
      </w:ins>
      <w:r w:rsidR="00CB7EB4" w:rsidRPr="001E75DF">
        <w:rPr>
          <w:rFonts w:ascii="Times New Roman" w:hAnsi="Times New Roman" w:cs="Times New Roman"/>
          <w:lang w:val="es-ES_tradnl"/>
        </w:rPr>
        <w:t xml:space="preserve"> americano</w:t>
      </w:r>
      <w:ins w:id="6" w:author="Carlos Marroquin" w:date="2014-10-16T11:06:00Z">
        <w:r>
          <w:rPr>
            <w:rFonts w:ascii="Times New Roman" w:hAnsi="Times New Roman" w:cs="Times New Roman"/>
            <w:lang w:val="es-ES_tradnl"/>
          </w:rPr>
          <w:t>s</w:t>
        </w:r>
      </w:ins>
      <w:r w:rsidR="00CB7EB4" w:rsidRPr="001E75DF">
        <w:rPr>
          <w:rFonts w:ascii="Times New Roman" w:hAnsi="Times New Roman" w:cs="Times New Roman"/>
          <w:lang w:val="es-ES_tradnl"/>
        </w:rPr>
        <w:t xml:space="preserve"> pero en realidad</w:t>
      </w:r>
      <w:ins w:id="7" w:author="Carlos Marroquin" w:date="2014-10-16T11:06:00Z">
        <w:r>
          <w:rPr>
            <w:rFonts w:ascii="Times New Roman" w:hAnsi="Times New Roman" w:cs="Times New Roman"/>
            <w:lang w:val="es-ES_tradnl"/>
          </w:rPr>
          <w:t xml:space="preserve"> son</w:t>
        </w:r>
      </w:ins>
      <w:r w:rsidR="00CB7EB4" w:rsidRPr="001E75DF">
        <w:rPr>
          <w:rFonts w:ascii="Times New Roman" w:hAnsi="Times New Roman" w:cs="Times New Roman"/>
          <w:lang w:val="es-ES_tradnl"/>
        </w:rPr>
        <w:t>:</w:t>
      </w:r>
    </w:p>
    <w:p w14:paraId="47F4CC2D" w14:textId="77777777" w:rsidR="00CB7EB4" w:rsidRPr="001E75DF" w:rsidRDefault="005159B4" w:rsidP="001E75D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Sebastián</w:t>
      </w:r>
      <w:r w:rsidR="00581753" w:rsidRPr="001E75DF">
        <w:rPr>
          <w:rFonts w:ascii="Times New Roman" w:hAnsi="Times New Roman" w:cs="Times New Roman"/>
          <w:lang w:val="es-ES_tradnl"/>
        </w:rPr>
        <w:t xml:space="preserve"> Pinera </w:t>
      </w:r>
      <w:r w:rsidR="00533EE5" w:rsidRPr="001E75DF">
        <w:rPr>
          <w:rFonts w:ascii="Times New Roman" w:hAnsi="Times New Roman" w:cs="Times New Roman"/>
          <w:lang w:val="es-ES_tradnl"/>
        </w:rPr>
        <w:t>presidente del Chile desde 2010, suced</w:t>
      </w:r>
      <w:ins w:id="8" w:author="Carlos Marroquin" w:date="2014-10-16T11:06:00Z">
        <w:r w:rsidR="0072150C">
          <w:rPr>
            <w:rFonts w:ascii="Times New Roman" w:hAnsi="Times New Roman" w:cs="Times New Roman"/>
            <w:lang w:val="es-ES_tradnl"/>
          </w:rPr>
          <w:t>ió</w:t>
        </w:r>
      </w:ins>
      <w:r w:rsidR="00533EE5" w:rsidRPr="001E75DF">
        <w:rPr>
          <w:rFonts w:ascii="Times New Roman" w:hAnsi="Times New Roman" w:cs="Times New Roman"/>
          <w:lang w:val="es-ES_tradnl"/>
        </w:rPr>
        <w:t xml:space="preserve"> à Michelle Ba</w:t>
      </w:r>
      <w:r w:rsidR="006A5E97" w:rsidRPr="001E75DF">
        <w:rPr>
          <w:rFonts w:ascii="Times New Roman" w:hAnsi="Times New Roman" w:cs="Times New Roman"/>
          <w:lang w:val="es-ES_tradnl"/>
        </w:rPr>
        <w:t xml:space="preserve">chelet, </w:t>
      </w:r>
    </w:p>
    <w:p w14:paraId="1549BE01" w14:textId="77777777" w:rsidR="00581753" w:rsidRPr="001E75DF" w:rsidRDefault="00F00E62" w:rsidP="001E75D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val="es-ES_tradnl"/>
        </w:rPr>
      </w:pPr>
      <w:hyperlink r:id="rId6" w:history="1">
        <w:r w:rsidR="00581753" w:rsidRPr="001E75DF">
          <w:rPr>
            <w:rFonts w:ascii="Times New Roman" w:hAnsi="Times New Roman" w:cs="Times New Roman"/>
            <w:lang w:val="es-ES_tradnl"/>
          </w:rPr>
          <w:t>Juan Manuel Santos</w:t>
        </w:r>
      </w:hyperlink>
      <w:r w:rsidR="00581753" w:rsidRPr="001E75DF">
        <w:rPr>
          <w:rFonts w:ascii="Times New Roman" w:hAnsi="Times New Roman" w:cs="Times New Roman"/>
          <w:lang w:val="es-ES_tradnl"/>
        </w:rPr>
        <w:t xml:space="preserve"> suced</w:t>
      </w:r>
      <w:ins w:id="9" w:author="Carlos Marroquin" w:date="2014-10-16T11:06:00Z">
        <w:r w:rsidR="0072150C">
          <w:rPr>
            <w:rFonts w:ascii="Times New Roman" w:hAnsi="Times New Roman" w:cs="Times New Roman"/>
            <w:lang w:val="es-ES_tradnl"/>
          </w:rPr>
          <w:t>ió</w:t>
        </w:r>
      </w:ins>
      <w:r w:rsidR="00581753" w:rsidRPr="001E75DF">
        <w:rPr>
          <w:rFonts w:ascii="Times New Roman" w:hAnsi="Times New Roman" w:cs="Times New Roman"/>
          <w:lang w:val="es-ES_tradnl"/>
        </w:rPr>
        <w:t xml:space="preserve"> a </w:t>
      </w:r>
      <w:ins w:id="10" w:author="Carlos Marroquin" w:date="2014-10-16T11:06:00Z">
        <w:r w:rsidR="0072150C" w:rsidRPr="001E75DF">
          <w:rPr>
            <w:rFonts w:ascii="Times New Roman" w:hAnsi="Times New Roman" w:cs="Times New Roman"/>
            <w:lang w:val="es-ES_tradnl"/>
          </w:rPr>
          <w:t>Álvaro</w:t>
        </w:r>
      </w:ins>
      <w:r w:rsidR="00581753" w:rsidRPr="001E75DF">
        <w:rPr>
          <w:rFonts w:ascii="Times New Roman" w:hAnsi="Times New Roman" w:cs="Times New Roman"/>
          <w:lang w:val="es-ES_tradnl"/>
        </w:rPr>
        <w:t xml:space="preserve"> Uribe </w:t>
      </w:r>
      <w:r w:rsidR="006A5E97" w:rsidRPr="001E75DF">
        <w:rPr>
          <w:rFonts w:ascii="Times New Roman" w:hAnsi="Times New Roman" w:cs="Times New Roman"/>
          <w:lang w:val="es-ES_tradnl"/>
        </w:rPr>
        <w:t>y d</w:t>
      </w:r>
      <w:r w:rsidR="00533EE5" w:rsidRPr="001E75DF">
        <w:rPr>
          <w:rFonts w:ascii="Times New Roman" w:hAnsi="Times New Roman" w:cs="Times New Roman"/>
          <w:lang w:val="es-ES_tradnl"/>
        </w:rPr>
        <w:t xml:space="preserve">esde 2010, es el presidente de Colombia. </w:t>
      </w:r>
    </w:p>
    <w:p w14:paraId="490AF62B" w14:textId="77777777" w:rsidR="00CB7EB4" w:rsidRPr="001E75DF" w:rsidRDefault="006A5E97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Desde 2010, Laura Chinchilla Miranda es la pres</w:t>
      </w:r>
      <w:ins w:id="11" w:author="Carlos Marroquin" w:date="2014-10-16T11:07:00Z">
        <w:r w:rsidR="0072150C">
          <w:rPr>
            <w:rFonts w:ascii="Times New Roman" w:hAnsi="Times New Roman" w:cs="Times New Roman"/>
            <w:lang w:val="es-ES_tradnl"/>
          </w:rPr>
          <w:t>identa</w:t>
        </w:r>
      </w:ins>
      <w:r w:rsidRPr="001E75DF">
        <w:rPr>
          <w:rFonts w:ascii="Times New Roman" w:hAnsi="Times New Roman" w:cs="Times New Roman"/>
          <w:lang w:val="es-ES_tradnl"/>
        </w:rPr>
        <w:t xml:space="preserve"> de</w:t>
      </w:r>
      <w:ins w:id="12" w:author="Carlos Marroquin" w:date="2014-10-16T11:07:00Z">
        <w:r w:rsidR="0072150C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1E75DF">
        <w:rPr>
          <w:rFonts w:ascii="Times New Roman" w:hAnsi="Times New Roman" w:cs="Times New Roman"/>
          <w:lang w:val="es-ES_tradnl"/>
        </w:rPr>
        <w:t>Costa Rica.</w:t>
      </w:r>
    </w:p>
    <w:p w14:paraId="4492A63D" w14:textId="77777777" w:rsidR="00CB7EB4" w:rsidRPr="001E75DF" w:rsidRDefault="005159B4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Mauricio Funes el presidente del Salvador desde 2009.</w:t>
      </w:r>
    </w:p>
    <w:p w14:paraId="49004B1A" w14:textId="77777777" w:rsidR="00CB7EB4" w:rsidRPr="001E75DF" w:rsidRDefault="00CB7EB4" w:rsidP="001E75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Desde 2011, el presidente de Perú es Ollanta Humala</w:t>
      </w:r>
    </w:p>
    <w:p w14:paraId="2B4DEF3A" w14:textId="77777777" w:rsidR="00CB7EB4" w:rsidRPr="001E75DF" w:rsidRDefault="00CB7EB4" w:rsidP="001E75DF">
      <w:pPr>
        <w:pStyle w:val="ListParagraph"/>
        <w:jc w:val="both"/>
        <w:rPr>
          <w:rFonts w:ascii="Times New Roman" w:hAnsi="Times New Roman" w:cs="Times New Roman"/>
          <w:lang w:val="es-ES_tradnl"/>
        </w:rPr>
      </w:pPr>
    </w:p>
    <w:p w14:paraId="67DF422F" w14:textId="77777777" w:rsidR="00B2118B" w:rsidRPr="001E75DF" w:rsidRDefault="00B2118B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7AFAF52A" w14:textId="77777777" w:rsidR="00B2118B" w:rsidRPr="001E75DF" w:rsidRDefault="00B2118B" w:rsidP="001E75DF">
      <w:pPr>
        <w:jc w:val="both"/>
        <w:rPr>
          <w:rFonts w:ascii="Times New Roman" w:hAnsi="Times New Roman" w:cs="Times New Roman"/>
          <w:lang w:val="es-ES_tradnl"/>
        </w:rPr>
      </w:pPr>
      <w:bookmarkStart w:id="13" w:name="OLE_LINK13"/>
      <w:bookmarkStart w:id="14" w:name="OLE_LINK14"/>
      <w:r w:rsidRPr="001E75DF">
        <w:rPr>
          <w:rFonts w:ascii="Times New Roman" w:hAnsi="Times New Roman" w:cs="Times New Roman"/>
          <w:b/>
          <w:lang w:val="es-ES_tradnl"/>
        </w:rPr>
        <w:t>Hay algunos que conocemos por supuesto</w:t>
      </w:r>
      <w:r w:rsidRPr="001E75DF">
        <w:rPr>
          <w:rFonts w:ascii="Times New Roman" w:hAnsi="Times New Roman" w:cs="Times New Roman"/>
          <w:lang w:val="es-ES_tradnl"/>
        </w:rPr>
        <w:t xml:space="preserve"> </w:t>
      </w:r>
      <w:bookmarkEnd w:id="13"/>
      <w:bookmarkEnd w:id="14"/>
      <w:r w:rsidRPr="001E75DF">
        <w:rPr>
          <w:rFonts w:ascii="Times New Roman" w:hAnsi="Times New Roman" w:cs="Times New Roman"/>
          <w:lang w:val="es-ES_tradnl"/>
        </w:rPr>
        <w:t xml:space="preserve">: </w:t>
      </w:r>
    </w:p>
    <w:p w14:paraId="089C4246" w14:textId="77777777" w:rsidR="00B2118B" w:rsidRPr="001E75DF" w:rsidRDefault="00B2118B" w:rsidP="001E75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1E75DF">
        <w:rPr>
          <w:rFonts w:ascii="Times New Roman" w:hAnsi="Times New Roman" w:cs="Times New Roman"/>
          <w:lang w:val="es-ES_tradnl"/>
        </w:rPr>
        <w:t>Rousseff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en Brasil </w:t>
      </w:r>
    </w:p>
    <w:p w14:paraId="6DA72E33" w14:textId="77777777" w:rsidR="00CB7EB4" w:rsidRPr="001E75DF" w:rsidRDefault="005159B4" w:rsidP="001E75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bookmarkStart w:id="15" w:name="OLE_LINK27"/>
      <w:bookmarkStart w:id="16" w:name="OLE_LINK28"/>
      <w:r w:rsidRPr="001E75DF">
        <w:rPr>
          <w:rFonts w:ascii="Times New Roman" w:hAnsi="Times New Roman" w:cs="Times New Roman"/>
          <w:lang w:val="es-ES_tradnl"/>
        </w:rPr>
        <w:t>Nicolás</w:t>
      </w:r>
      <w:r w:rsidR="00533EE5" w:rsidRPr="001E75DF">
        <w:rPr>
          <w:rFonts w:ascii="Times New Roman" w:hAnsi="Times New Roman" w:cs="Times New Roman"/>
          <w:lang w:val="es-ES_tradnl"/>
        </w:rPr>
        <w:t xml:space="preserve"> Maduro</w:t>
      </w:r>
      <w:bookmarkEnd w:id="15"/>
      <w:bookmarkEnd w:id="16"/>
      <w:r w:rsidR="00533EE5" w:rsidRPr="001E75DF">
        <w:rPr>
          <w:rFonts w:ascii="Times New Roman" w:hAnsi="Times New Roman" w:cs="Times New Roman"/>
          <w:lang w:val="es-ES_tradnl"/>
        </w:rPr>
        <w:t xml:space="preserve">, el presidente de Venezuela desde el 5 de Marzo de 2013, el sucesor de Hugo </w:t>
      </w:r>
      <w:bookmarkStart w:id="17" w:name="OLE_LINK25"/>
      <w:bookmarkStart w:id="18" w:name="OLE_LINK26"/>
      <w:r w:rsidRPr="001E75DF">
        <w:rPr>
          <w:rFonts w:ascii="Times New Roman" w:hAnsi="Times New Roman" w:cs="Times New Roman"/>
          <w:lang w:val="es-ES_tradnl"/>
        </w:rPr>
        <w:t>Chávez</w:t>
      </w:r>
      <w:bookmarkEnd w:id="17"/>
      <w:bookmarkEnd w:id="18"/>
      <w:r w:rsidR="00533EE5" w:rsidRPr="001E75DF">
        <w:rPr>
          <w:rFonts w:ascii="Times New Roman" w:hAnsi="Times New Roman" w:cs="Times New Roman"/>
          <w:lang w:val="es-ES_tradnl"/>
        </w:rPr>
        <w:t xml:space="preserve"> como lo visteis.</w:t>
      </w:r>
    </w:p>
    <w:p w14:paraId="41A45243" w14:textId="77777777" w:rsidR="006A5E97" w:rsidRPr="001E75DF" w:rsidRDefault="005159B4" w:rsidP="001E75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Raúl</w:t>
      </w:r>
      <w:r w:rsidR="006A5E97" w:rsidRPr="001E75DF">
        <w:rPr>
          <w:rFonts w:ascii="Times New Roman" w:hAnsi="Times New Roman" w:cs="Times New Roman"/>
          <w:lang w:val="es-ES_tradnl"/>
        </w:rPr>
        <w:t xml:space="preserve"> Castro, todo </w:t>
      </w:r>
      <w:ins w:id="19" w:author="Carlos Marroquin" w:date="2014-10-16T11:07:00Z">
        <w:r w:rsidR="0072150C">
          <w:rPr>
            <w:rFonts w:ascii="Times New Roman" w:hAnsi="Times New Roman" w:cs="Times New Roman"/>
            <w:lang w:val="es-ES_tradnl"/>
          </w:rPr>
          <w:t>el</w:t>
        </w:r>
        <w:r w:rsidR="0072150C"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="006A5E97" w:rsidRPr="001E75DF">
        <w:rPr>
          <w:rFonts w:ascii="Times New Roman" w:hAnsi="Times New Roman" w:cs="Times New Roman"/>
          <w:lang w:val="es-ES_tradnl"/>
        </w:rPr>
        <w:t xml:space="preserve">mundo le conoce. </w:t>
      </w:r>
    </w:p>
    <w:p w14:paraId="57F4B85E" w14:textId="77777777" w:rsidR="00B2118B" w:rsidRPr="001E75DF" w:rsidRDefault="00B2118B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6251DACB" w14:textId="77777777" w:rsidR="00533EE5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>Guatemala: Otto Pérez Molina</w:t>
      </w:r>
    </w:p>
    <w:p w14:paraId="7943861E" w14:textId="77777777" w:rsidR="00533EE5" w:rsidRPr="001E75DF" w:rsidRDefault="006A5E97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 xml:space="preserve">Ecuador: </w:t>
      </w:r>
      <w:r w:rsidR="00B2118B" w:rsidRPr="001E75DF">
        <w:rPr>
          <w:rFonts w:ascii="Times New Roman" w:hAnsi="Times New Roman" w:cs="Times New Roman"/>
          <w:i/>
          <w:lang w:val="es-ES_tradnl"/>
        </w:rPr>
        <w:t xml:space="preserve">Rafael </w:t>
      </w:r>
      <w:r w:rsidRPr="001E75DF">
        <w:rPr>
          <w:rFonts w:ascii="Times New Roman" w:hAnsi="Times New Roman" w:cs="Times New Roman"/>
          <w:i/>
          <w:lang w:val="es-ES_tradnl"/>
        </w:rPr>
        <w:t>Correa</w:t>
      </w:r>
    </w:p>
    <w:p w14:paraId="2E7D2E14" w14:textId="77777777" w:rsidR="005159B4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>Honduras: desde 2010, Porfirio Sosa</w:t>
      </w:r>
    </w:p>
    <w:p w14:paraId="135D6E70" w14:textId="77777777" w:rsidR="00533EE5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>Nicaragua: desde el 10 de Enero de 2007 es Daniel Ortega</w:t>
      </w:r>
    </w:p>
    <w:p w14:paraId="026288DF" w14:textId="77777777" w:rsidR="005159B4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 xml:space="preserve">Desde 2009 el presidente de Panamá es Ricardo </w:t>
      </w:r>
      <w:proofErr w:type="spellStart"/>
      <w:r w:rsidRPr="001E75DF">
        <w:rPr>
          <w:rFonts w:ascii="Times New Roman" w:hAnsi="Times New Roman" w:cs="Times New Roman"/>
          <w:i/>
          <w:lang w:val="es-ES_tradnl"/>
        </w:rPr>
        <w:t>Martinelli</w:t>
      </w:r>
      <w:proofErr w:type="spellEnd"/>
      <w:r w:rsidRPr="001E75DF">
        <w:rPr>
          <w:rFonts w:ascii="Times New Roman" w:hAnsi="Times New Roman" w:cs="Times New Roman"/>
          <w:i/>
          <w:lang w:val="es-ES_tradnl"/>
        </w:rPr>
        <w:t xml:space="preserve"> </w:t>
      </w:r>
    </w:p>
    <w:p w14:paraId="19297FBF" w14:textId="77777777" w:rsidR="005159B4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>Elegido en 2012, Federico Franco es el presidente del Paraguay</w:t>
      </w:r>
    </w:p>
    <w:p w14:paraId="681686B9" w14:textId="77777777" w:rsidR="00CB7EB4" w:rsidRPr="001E75DF" w:rsidRDefault="005159B4" w:rsidP="001E75DF">
      <w:pPr>
        <w:jc w:val="both"/>
        <w:rPr>
          <w:rFonts w:ascii="Times New Roman" w:hAnsi="Times New Roman" w:cs="Times New Roman"/>
          <w:i/>
          <w:lang w:val="es-ES_tradnl"/>
        </w:rPr>
      </w:pPr>
      <w:r w:rsidRPr="001E75DF">
        <w:rPr>
          <w:rFonts w:ascii="Times New Roman" w:hAnsi="Times New Roman" w:cs="Times New Roman"/>
          <w:i/>
          <w:lang w:val="es-ES_tradnl"/>
        </w:rPr>
        <w:t>José Mujica es el presidente de Uruguay desde 2010</w:t>
      </w:r>
    </w:p>
    <w:p w14:paraId="433B4ADD" w14:textId="77777777" w:rsidR="00682BAC" w:rsidRPr="001E75DF" w:rsidRDefault="00682BAC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4B3CA17" w14:textId="77777777" w:rsidR="00176FC8" w:rsidRPr="001E75DF" w:rsidRDefault="00176FC8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La mayoría de esos jefes de estado usan la comunicación como su estrategia fundamental para mostrar que primero están cerca del pueblo </w:t>
      </w:r>
      <w:ins w:id="20" w:author="Carlos Marroquin" w:date="2014-10-16T11:07:00Z">
        <w:r w:rsidR="0072150C">
          <w:rPr>
            <w:rFonts w:ascii="Times New Roman" w:hAnsi="Times New Roman"/>
            <w:sz w:val="24"/>
            <w:szCs w:val="24"/>
            <w:lang w:val="es-ES_tradnl"/>
          </w:rPr>
          <w:t>y</w:t>
        </w:r>
        <w:r w:rsidR="0072150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segundo participan a la democracia a su manera. </w:t>
      </w:r>
    </w:p>
    <w:p w14:paraId="105CAAFA" w14:textId="77777777" w:rsidR="005906E4" w:rsidRPr="001E75DF" w:rsidRDefault="0072150C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ins w:id="21" w:author="Carlos Marroquin" w:date="2014-10-16T11:07:00Z">
        <w:r>
          <w:rPr>
            <w:rFonts w:ascii="Times New Roman" w:hAnsi="Times New Roman"/>
            <w:sz w:val="24"/>
            <w:szCs w:val="24"/>
            <w:lang w:val="es-ES_tradnl"/>
          </w:rPr>
          <w:t>Hace</w:t>
        </w:r>
        <w:r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="00691E27" w:rsidRPr="001E75DF">
        <w:rPr>
          <w:rFonts w:ascii="Times New Roman" w:hAnsi="Times New Roman"/>
          <w:sz w:val="24"/>
          <w:szCs w:val="24"/>
          <w:lang w:val="es-ES_tradnl"/>
        </w:rPr>
        <w:t xml:space="preserve">dos semanas, abordamos este tema de la </w:t>
      </w:r>
      <w:r w:rsidR="00DB7950" w:rsidRPr="001E75DF">
        <w:rPr>
          <w:rFonts w:ascii="Times New Roman" w:hAnsi="Times New Roman"/>
          <w:sz w:val="24"/>
          <w:szCs w:val="24"/>
          <w:lang w:val="es-ES_tradnl"/>
        </w:rPr>
        <w:t>comunicación</w:t>
      </w:r>
      <w:r w:rsidR="00691E27" w:rsidRPr="001E75DF">
        <w:rPr>
          <w:rFonts w:ascii="Times New Roman" w:hAnsi="Times New Roman"/>
          <w:sz w:val="24"/>
          <w:szCs w:val="24"/>
          <w:lang w:val="es-ES_tradnl"/>
        </w:rPr>
        <w:t xml:space="preserve"> de los políticos, y mas precisamente, de los presidentes en </w:t>
      </w:r>
      <w:r w:rsidR="00DB7950" w:rsidRPr="001E75DF">
        <w:rPr>
          <w:rFonts w:ascii="Times New Roman" w:hAnsi="Times New Roman"/>
          <w:sz w:val="24"/>
          <w:szCs w:val="24"/>
          <w:lang w:val="es-ES_tradnl"/>
        </w:rPr>
        <w:t>América</w:t>
      </w:r>
      <w:r w:rsidR="00691E27" w:rsidRPr="001E75DF">
        <w:rPr>
          <w:rFonts w:ascii="Times New Roman" w:hAnsi="Times New Roman"/>
          <w:sz w:val="24"/>
          <w:szCs w:val="24"/>
          <w:lang w:val="es-ES_tradnl"/>
        </w:rPr>
        <w:t xml:space="preserve"> Latina</w:t>
      </w:r>
      <w:r w:rsidR="005906E4" w:rsidRPr="001E75DF">
        <w:rPr>
          <w:rFonts w:ascii="Times New Roman" w:hAnsi="Times New Roman"/>
          <w:sz w:val="24"/>
          <w:szCs w:val="24"/>
          <w:lang w:val="es-ES_tradnl"/>
        </w:rPr>
        <w:t xml:space="preserve">. </w:t>
      </w:r>
    </w:p>
    <w:p w14:paraId="4E17EB65" w14:textId="77777777" w:rsidR="00691E27" w:rsidRPr="001E75DF" w:rsidRDefault="005906E4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Oírnos </w:t>
      </w:r>
      <w:ins w:id="22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que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la comunicación siempre fue un instrumento utilizado por los políticos, sin embargo, con el desarrollo de las nuevas tecnologías</w:t>
      </w:r>
      <w:r w:rsidR="00DB7950" w:rsidRPr="001E75DF">
        <w:rPr>
          <w:rFonts w:ascii="Times New Roman" w:hAnsi="Times New Roman"/>
          <w:sz w:val="24"/>
          <w:szCs w:val="24"/>
          <w:lang w:val="es-ES_tradnl"/>
        </w:rPr>
        <w:t xml:space="preserve">, </w:t>
      </w:r>
      <w:ins w:id="23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se ha convertido</w:t>
        </w:r>
      </w:ins>
      <w:r w:rsidR="00DB7950" w:rsidRPr="001E75DF">
        <w:rPr>
          <w:rFonts w:ascii="Times New Roman" w:hAnsi="Times New Roman"/>
          <w:sz w:val="24"/>
          <w:szCs w:val="24"/>
          <w:lang w:val="es-ES_tradnl"/>
        </w:rPr>
        <w:t xml:space="preserve"> en una prioridad en las agendas de los políticos. </w:t>
      </w:r>
    </w:p>
    <w:p w14:paraId="06AE72D6" w14:textId="77777777" w:rsidR="00682BAC" w:rsidRPr="001E75DF" w:rsidRDefault="007B748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Pienso que para comprender los cuestiones planteadas por es</w:t>
      </w:r>
      <w:ins w:id="24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t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e tema primero vamos a estudiar algunas teorías y </w:t>
      </w:r>
      <w:ins w:id="25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después</w:t>
        </w:r>
        <w:r w:rsidR="0072150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pondremos en pr</w:t>
      </w:r>
      <w:ins w:id="26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á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ctica es</w:t>
      </w:r>
      <w:ins w:id="27" w:author="Carlos Marroquin" w:date="2014-10-16T11:08:00Z">
        <w:r w:rsidR="0072150C">
          <w:rPr>
            <w:rFonts w:ascii="Times New Roman" w:hAnsi="Times New Roman"/>
            <w:sz w:val="24"/>
            <w:szCs w:val="24"/>
            <w:lang w:val="es-ES_tradnl"/>
          </w:rPr>
          <w:t>t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os nuevos conocimientos. </w:t>
      </w:r>
    </w:p>
    <w:p w14:paraId="6D7839DB" w14:textId="77777777" w:rsidR="00682BAC" w:rsidRPr="001E75DF" w:rsidRDefault="00682BAC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385076A7" w14:textId="77777777" w:rsidR="00682BAC" w:rsidRPr="001E75DF" w:rsidRDefault="00682BAC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1E4B452" w14:textId="77777777" w:rsidR="00682BAC" w:rsidRPr="001E75DF" w:rsidRDefault="00682BAC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3DE6647D" w14:textId="77777777" w:rsidR="007B7489" w:rsidRPr="001E75DF" w:rsidRDefault="007B7489" w:rsidP="001E75DF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bookmarkStart w:id="28" w:name="OLE_LINK15"/>
      <w:bookmarkStart w:id="29" w:name="OLE_LINK16"/>
      <w:r w:rsidRPr="001E75DF">
        <w:rPr>
          <w:rFonts w:ascii="Times New Roman" w:hAnsi="Times New Roman"/>
          <w:b/>
          <w:sz w:val="24"/>
          <w:szCs w:val="24"/>
          <w:lang w:val="es-ES_tradnl"/>
        </w:rPr>
        <w:t>Los “tele-presidentes”: entre ideología y telenovela</w:t>
      </w:r>
    </w:p>
    <w:p w14:paraId="4AA9D9D1" w14:textId="4CAFAEE3" w:rsidR="007B7489" w:rsidRPr="001E75DF" w:rsidRDefault="007B7489" w:rsidP="001E75DF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bookmarkStart w:id="30" w:name="OLE_LINK17"/>
      <w:bookmarkStart w:id="31" w:name="OLE_LINK18"/>
      <w:bookmarkEnd w:id="28"/>
      <w:bookmarkEnd w:id="29"/>
      <w:r w:rsidRPr="001E75DF">
        <w:rPr>
          <w:rFonts w:ascii="Times New Roman" w:hAnsi="Times New Roman"/>
          <w:b/>
          <w:sz w:val="24"/>
          <w:szCs w:val="24"/>
          <w:lang w:val="es-ES_tradnl"/>
        </w:rPr>
        <w:t>Las ten</w:t>
      </w:r>
      <w:ins w:id="32" w:author="Carlos Marroquin" w:date="2014-10-16T11:08:00Z">
        <w:r w:rsidR="0072150C">
          <w:rPr>
            <w:rFonts w:ascii="Times New Roman" w:hAnsi="Times New Roman"/>
            <w:b/>
            <w:sz w:val="24"/>
            <w:szCs w:val="24"/>
            <w:lang w:val="es-ES_tradnl"/>
          </w:rPr>
          <w:t>s</w:t>
        </w:r>
      </w:ins>
      <w:r w:rsidRPr="001E75DF">
        <w:rPr>
          <w:rFonts w:ascii="Times New Roman" w:hAnsi="Times New Roman"/>
          <w:b/>
          <w:sz w:val="24"/>
          <w:szCs w:val="24"/>
          <w:lang w:val="es-ES_tradnl"/>
        </w:rPr>
        <w:t>iones entre los presidentes y los medi</w:t>
      </w:r>
      <w:ins w:id="33" w:author="Carlos Marroquin" w:date="2014-10-16T11:08:00Z">
        <w:r w:rsidR="0072150C">
          <w:rPr>
            <w:rFonts w:ascii="Times New Roman" w:hAnsi="Times New Roman"/>
            <w:b/>
            <w:sz w:val="24"/>
            <w:szCs w:val="24"/>
            <w:lang w:val="es-ES_tradnl"/>
          </w:rPr>
          <w:t>o</w:t>
        </w:r>
      </w:ins>
      <w:r w:rsidRPr="001E75DF">
        <w:rPr>
          <w:rFonts w:ascii="Times New Roman" w:hAnsi="Times New Roman"/>
          <w:b/>
          <w:sz w:val="24"/>
          <w:szCs w:val="24"/>
          <w:lang w:val="es-ES_tradnl"/>
        </w:rPr>
        <w:t>s</w:t>
      </w:r>
      <w:ins w:id="34" w:author="Carlos Marroquin" w:date="2014-10-16T11:09:00Z">
        <w:r w:rsidR="0072150C">
          <w:rPr>
            <w:rFonts w:ascii="Times New Roman" w:hAnsi="Times New Roman"/>
            <w:b/>
            <w:sz w:val="24"/>
            <w:szCs w:val="24"/>
            <w:lang w:val="es-ES_tradnl"/>
          </w:rPr>
          <w:t xml:space="preserve"> de comunicación</w:t>
        </w:r>
      </w:ins>
    </w:p>
    <w:bookmarkEnd w:id="30"/>
    <w:bookmarkEnd w:id="31"/>
    <w:p w14:paraId="7115FF90" w14:textId="2BA9A3D0" w:rsidR="00156CF9" w:rsidRPr="001E75DF" w:rsidRDefault="00156CF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Hugo 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>Chávez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ins w:id="35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es</w:t>
        </w:r>
        <w:r w:rsidR="0072150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el primer</w:t>
      </w:r>
      <w:ins w:id="36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o que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ha abierto el camino a un </w:t>
      </w:r>
      <w:bookmarkStart w:id="37" w:name="OLE_LINK1"/>
      <w:bookmarkStart w:id="38" w:name="OLE_LINK2"/>
      <w:r w:rsidRPr="001E75DF">
        <w:rPr>
          <w:rFonts w:ascii="Times New Roman" w:hAnsi="Times New Roman"/>
          <w:sz w:val="24"/>
          <w:szCs w:val="24"/>
          <w:lang w:val="es-ES_tradnl"/>
        </w:rPr>
        <w:t xml:space="preserve">“nuevo 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>modelo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 de comunicación presidencial directa” </w:t>
      </w:r>
      <w:bookmarkEnd w:id="37"/>
      <w:bookmarkEnd w:id="38"/>
      <w:r w:rsidRPr="001E75DF">
        <w:rPr>
          <w:rFonts w:ascii="Times New Roman" w:hAnsi="Times New Roman"/>
          <w:sz w:val="24"/>
          <w:szCs w:val="24"/>
          <w:lang w:val="es-ES_tradnl"/>
        </w:rPr>
        <w:t xml:space="preserve">con su emisión </w:t>
      </w:r>
      <w:bookmarkStart w:id="39" w:name="OLE_LINK3"/>
      <w:bookmarkStart w:id="40" w:name="OLE_LINK4"/>
      <w:r w:rsidRPr="001E75DF">
        <w:rPr>
          <w:rFonts w:ascii="Times New Roman" w:hAnsi="Times New Roman"/>
          <w:sz w:val="24"/>
          <w:szCs w:val="24"/>
          <w:lang w:val="es-ES_tradnl"/>
        </w:rPr>
        <w:t>“</w:t>
      </w:r>
      <w:r w:rsidRPr="001E75DF">
        <w:rPr>
          <w:rFonts w:ascii="Times New Roman" w:hAnsi="Times New Roman"/>
          <w:i/>
          <w:sz w:val="24"/>
          <w:szCs w:val="24"/>
          <w:lang w:val="es-ES_tradnl"/>
        </w:rPr>
        <w:t>Alo Presidente</w:t>
      </w:r>
      <w:r w:rsidRPr="001E75DF">
        <w:rPr>
          <w:rFonts w:ascii="Times New Roman" w:hAnsi="Times New Roman"/>
          <w:sz w:val="24"/>
          <w:szCs w:val="24"/>
          <w:lang w:val="es-ES_tradnl"/>
        </w:rPr>
        <w:t>” en 1999</w:t>
      </w:r>
      <w:bookmarkEnd w:id="39"/>
      <w:bookmarkEnd w:id="40"/>
      <w:r w:rsidRPr="001E75DF">
        <w:rPr>
          <w:rFonts w:ascii="Times New Roman" w:hAnsi="Times New Roman"/>
          <w:sz w:val="24"/>
          <w:szCs w:val="24"/>
          <w:lang w:val="es-ES_tradnl"/>
        </w:rPr>
        <w:t xml:space="preserve">. Muy rápidamente otro presidentes de la región le siguieron.  </w:t>
      </w:r>
    </w:p>
    <w:p w14:paraId="73FA32F1" w14:textId="25FE1C42" w:rsidR="00156CF9" w:rsidRPr="001E75DF" w:rsidRDefault="00156CF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El nacimiento de ese nuevo método de comunicación puedo explicarse por la </w:t>
      </w:r>
      <w:bookmarkStart w:id="41" w:name="OLE_LINK5"/>
      <w:bookmarkStart w:id="42" w:name="OLE_LINK6"/>
      <w:bookmarkStart w:id="43" w:name="OLE_LINK35"/>
      <w:bookmarkStart w:id="44" w:name="OLE_LINK36"/>
      <w:r w:rsidRPr="001E75DF">
        <w:rPr>
          <w:rFonts w:ascii="Times New Roman" w:hAnsi="Times New Roman"/>
          <w:sz w:val="24"/>
          <w:szCs w:val="24"/>
          <w:lang w:val="es-ES_tradnl"/>
        </w:rPr>
        <w:t xml:space="preserve">crisis de la representación política </w:t>
      </w:r>
      <w:bookmarkEnd w:id="43"/>
      <w:bookmarkEnd w:id="44"/>
      <w:r w:rsidRPr="001E75DF">
        <w:rPr>
          <w:rFonts w:ascii="Times New Roman" w:hAnsi="Times New Roman"/>
          <w:sz w:val="24"/>
          <w:szCs w:val="24"/>
          <w:lang w:val="es-ES_tradnl"/>
        </w:rPr>
        <w:t>en los a</w:t>
      </w:r>
      <w:ins w:id="45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ñ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os 1990</w:t>
      </w:r>
      <w:bookmarkEnd w:id="41"/>
      <w:bookmarkEnd w:id="42"/>
      <w:r w:rsidRPr="001E75DF">
        <w:rPr>
          <w:rFonts w:ascii="Times New Roman" w:hAnsi="Times New Roman"/>
          <w:sz w:val="24"/>
          <w:szCs w:val="24"/>
          <w:lang w:val="es-ES_tradnl"/>
        </w:rPr>
        <w:t xml:space="preserve">. En efecto, esta crisis condujo en los anos 2000 a los presidentes </w:t>
      </w:r>
      <w:bookmarkStart w:id="46" w:name="OLE_LINK7"/>
      <w:bookmarkStart w:id="47" w:name="OLE_LINK8"/>
      <w:r w:rsidRPr="001E75DF">
        <w:rPr>
          <w:rFonts w:ascii="Times New Roman" w:hAnsi="Times New Roman"/>
          <w:sz w:val="24"/>
          <w:szCs w:val="24"/>
          <w:lang w:val="es-ES_tradnl"/>
        </w:rPr>
        <w:t>a controlar mas su comunicación para mejorar a sus imágenes</w:t>
      </w:r>
      <w:bookmarkEnd w:id="46"/>
      <w:bookmarkEnd w:id="47"/>
      <w:r w:rsidRPr="001E75DF">
        <w:rPr>
          <w:rFonts w:ascii="Times New Roman" w:hAnsi="Times New Roman"/>
          <w:sz w:val="24"/>
          <w:szCs w:val="24"/>
          <w:lang w:val="es-ES_tradnl"/>
        </w:rPr>
        <w:t xml:space="preserve">. </w:t>
      </w:r>
    </w:p>
    <w:p w14:paraId="60813CA9" w14:textId="24E391A7" w:rsidR="00655F33" w:rsidRPr="001E75DF" w:rsidRDefault="00913B0B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Además</w:t>
      </w:r>
      <w:r w:rsidR="00156CF9" w:rsidRPr="001E75DF">
        <w:rPr>
          <w:rFonts w:ascii="Times New Roman" w:hAnsi="Times New Roman"/>
          <w:sz w:val="24"/>
          <w:szCs w:val="24"/>
          <w:lang w:val="es-ES_tradnl"/>
        </w:rPr>
        <w:t xml:space="preserve">, 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en </w:t>
      </w:r>
      <w:r w:rsidR="00156CF9" w:rsidRPr="001E75DF">
        <w:rPr>
          <w:rFonts w:ascii="Times New Roman" w:hAnsi="Times New Roman"/>
          <w:sz w:val="24"/>
          <w:szCs w:val="24"/>
          <w:lang w:val="es-ES_tradnl"/>
        </w:rPr>
        <w:t xml:space="preserve">paralelo a esos cambios, </w:t>
      </w:r>
      <w:r w:rsidRPr="001E75DF">
        <w:rPr>
          <w:rFonts w:ascii="Times New Roman" w:hAnsi="Times New Roman"/>
          <w:sz w:val="24"/>
          <w:szCs w:val="24"/>
          <w:lang w:val="es-ES_tradnl"/>
        </w:rPr>
        <w:t>algunos autores subrayan las ten</w:t>
      </w:r>
      <w:ins w:id="48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s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iones entre los medios de comunicaciones y los gobiernos. </w:t>
      </w:r>
    </w:p>
    <w:p w14:paraId="59011C00" w14:textId="208EE493" w:rsidR="00655F33" w:rsidRPr="001E75DF" w:rsidRDefault="00655F33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Esas ten</w:t>
      </w:r>
      <w:ins w:id="49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s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iones pueden explicarse por </w:t>
      </w:r>
      <w:bookmarkStart w:id="50" w:name="OLE_LINK37"/>
      <w:bookmarkStart w:id="51" w:name="OLE_LINK38"/>
      <w:r w:rsidRPr="001E75DF">
        <w:rPr>
          <w:rFonts w:ascii="Times New Roman" w:hAnsi="Times New Roman"/>
          <w:sz w:val="24"/>
          <w:szCs w:val="24"/>
          <w:lang w:val="es-ES_tradnl"/>
        </w:rPr>
        <w:t xml:space="preserve">dos razones </w:t>
      </w:r>
      <w:bookmarkEnd w:id="50"/>
      <w:bookmarkEnd w:id="51"/>
      <w:r w:rsidRPr="001E75DF">
        <w:rPr>
          <w:rFonts w:ascii="Times New Roman" w:hAnsi="Times New Roman"/>
          <w:sz w:val="24"/>
          <w:szCs w:val="24"/>
          <w:lang w:val="es-ES_tradnl"/>
        </w:rPr>
        <w:t>:</w:t>
      </w:r>
    </w:p>
    <w:p w14:paraId="1A9C0877" w14:textId="6C765304" w:rsidR="005709B5" w:rsidRPr="001E75DF" w:rsidRDefault="00655F33" w:rsidP="001E75DF">
      <w:pPr>
        <w:pStyle w:val="NormalWeb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bookmarkStart w:id="52" w:name="OLE_LINK39"/>
      <w:bookmarkStart w:id="53" w:name="OLE_LINK40"/>
      <w:r w:rsidRPr="001E75DF">
        <w:rPr>
          <w:rFonts w:ascii="Times New Roman" w:hAnsi="Times New Roman"/>
          <w:sz w:val="24"/>
          <w:szCs w:val="24"/>
          <w:lang w:val="es-ES_tradnl"/>
        </w:rPr>
        <w:t>Primero: antes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 xml:space="preserve"> de los a</w:t>
      </w:r>
      <w:ins w:id="54" w:author="Carlos Marroquin" w:date="2014-10-16T11:09:00Z">
        <w:r w:rsidR="0072150C">
          <w:rPr>
            <w:rFonts w:ascii="Times New Roman" w:hAnsi="Times New Roman"/>
            <w:sz w:val="24"/>
            <w:szCs w:val="24"/>
            <w:lang w:val="es-ES_tradnl"/>
          </w:rPr>
          <w:t>ñ</w:t>
        </w:r>
      </w:ins>
      <w:r w:rsidR="00913B0B" w:rsidRPr="001E75DF">
        <w:rPr>
          <w:rFonts w:ascii="Times New Roman" w:hAnsi="Times New Roman"/>
          <w:sz w:val="24"/>
          <w:szCs w:val="24"/>
          <w:lang w:val="es-ES_tradnl"/>
        </w:rPr>
        <w:t>os 2000 en América Latina</w:t>
      </w:r>
      <w:bookmarkEnd w:id="52"/>
      <w:bookmarkEnd w:id="53"/>
      <w:r w:rsidR="00913B0B" w:rsidRPr="001E75DF">
        <w:rPr>
          <w:rFonts w:ascii="Times New Roman" w:hAnsi="Times New Roman"/>
          <w:sz w:val="24"/>
          <w:szCs w:val="24"/>
          <w:lang w:val="es-ES_tradnl"/>
        </w:rPr>
        <w:t xml:space="preserve">, </w:t>
      </w:r>
      <w:bookmarkStart w:id="55" w:name="OLE_LINK41"/>
      <w:bookmarkStart w:id="56" w:name="OLE_LINK42"/>
      <w:r w:rsidR="00913B0B" w:rsidRPr="001E75DF">
        <w:rPr>
          <w:rFonts w:ascii="Times New Roman" w:hAnsi="Times New Roman"/>
          <w:sz w:val="24"/>
          <w:szCs w:val="24"/>
          <w:lang w:val="es-ES_tradnl"/>
        </w:rPr>
        <w:t>no había verdaderamente regulaciones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de los medi</w:t>
      </w:r>
      <w:ins w:id="57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os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. </w:t>
      </w:r>
      <w:bookmarkEnd w:id="55"/>
      <w:bookmarkEnd w:id="56"/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Entonces, su funcionamiento 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>sobre la propiedad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, 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 xml:space="preserve">el 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>acceso</w:t>
      </w:r>
      <w:r w:rsidR="00913B0B" w:rsidRPr="001E75DF">
        <w:rPr>
          <w:rFonts w:ascii="Times New Roman" w:hAnsi="Times New Roman"/>
          <w:sz w:val="24"/>
          <w:szCs w:val="24"/>
          <w:lang w:val="es-ES_tradnl"/>
        </w:rPr>
        <w:t xml:space="preserve"> a la información p</w:t>
      </w:r>
      <w:ins w:id="58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ú</w:t>
        </w:r>
      </w:ins>
      <w:r w:rsidR="00913B0B" w:rsidRPr="001E75DF">
        <w:rPr>
          <w:rFonts w:ascii="Times New Roman" w:hAnsi="Times New Roman"/>
          <w:sz w:val="24"/>
          <w:szCs w:val="24"/>
          <w:lang w:val="es-ES_tradnl"/>
        </w:rPr>
        <w:t>blic</w:t>
      </w:r>
      <w:r w:rsidR="00C748FE" w:rsidRPr="001E75DF">
        <w:rPr>
          <w:rFonts w:ascii="Times New Roman" w:hAnsi="Times New Roman"/>
          <w:sz w:val="24"/>
          <w:szCs w:val="24"/>
          <w:lang w:val="es-ES_tradnl"/>
        </w:rPr>
        <w:t>a, los anuncios políticos, el control de los contenidos o también sobre la autoridad de regulación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ins w:id="59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era</w:t>
        </w:r>
        <w:r w:rsidR="0072150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>muy opaco. Por eso, los gobiernos decidían hacer m</w:t>
      </w:r>
      <w:r w:rsidR="00C748FE" w:rsidRPr="001E75DF">
        <w:rPr>
          <w:rFonts w:ascii="Times New Roman" w:hAnsi="Times New Roman"/>
          <w:sz w:val="24"/>
          <w:szCs w:val="24"/>
          <w:lang w:val="es-ES_tradnl"/>
        </w:rPr>
        <w:t xml:space="preserve">uchas reformas 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>y aunque fueron necesaria</w:t>
      </w:r>
      <w:ins w:id="60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>, los medi</w:t>
      </w:r>
      <w:ins w:id="61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os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no lo acepta</w:t>
      </w:r>
      <w:ins w:id="62" w:author="Carlos Marroquin" w:date="2014-10-16T11:10:00Z">
        <w:r w:rsidR="0072150C">
          <w:rPr>
            <w:rFonts w:ascii="Times New Roman" w:hAnsi="Times New Roman"/>
            <w:sz w:val="24"/>
            <w:szCs w:val="24"/>
            <w:lang w:val="es-ES_tradnl"/>
          </w:rPr>
          <w:t>ron tan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fácilmente. </w:t>
      </w:r>
    </w:p>
    <w:p w14:paraId="6EFD7640" w14:textId="4B96B849" w:rsidR="00D36A95" w:rsidRPr="001E75DF" w:rsidRDefault="00655F33" w:rsidP="001E75DF">
      <w:pPr>
        <w:pStyle w:val="NormalWeb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bookmarkStart w:id="63" w:name="OLE_LINK43"/>
      <w:bookmarkStart w:id="64" w:name="OLE_LINK44"/>
      <w:r w:rsidRPr="001E75DF">
        <w:rPr>
          <w:rFonts w:ascii="Times New Roman" w:hAnsi="Times New Roman"/>
          <w:sz w:val="24"/>
          <w:szCs w:val="24"/>
          <w:lang w:val="es-ES_tradnl"/>
        </w:rPr>
        <w:t xml:space="preserve">Segundo: 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>los jefes de estado desconfían de los medi</w:t>
      </w:r>
      <w:ins w:id="65" w:author="Carlos Marroquin" w:date="2014-10-16T11:10:00Z">
        <w:r w:rsidR="00106910">
          <w:rPr>
            <w:rFonts w:ascii="Times New Roman" w:hAnsi="Times New Roman"/>
            <w:sz w:val="24"/>
            <w:szCs w:val="24"/>
            <w:lang w:val="es-ES_tradnl"/>
          </w:rPr>
          <w:t>os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. </w:t>
      </w:r>
      <w:bookmarkEnd w:id="63"/>
      <w:bookmarkEnd w:id="64"/>
      <w:r w:rsidR="005709B5" w:rsidRPr="001E75DF">
        <w:rPr>
          <w:rFonts w:ascii="Times New Roman" w:hAnsi="Times New Roman"/>
          <w:sz w:val="24"/>
          <w:szCs w:val="24"/>
          <w:lang w:val="es-ES_tradnl"/>
        </w:rPr>
        <w:t>En efecto, en America Latina, muchos presidentes perciben a los medi</w:t>
      </w:r>
      <w:ins w:id="66" w:author="Carlos Marroquin" w:date="2014-10-16T11:10:00Z">
        <w:r w:rsidR="00106910">
          <w:rPr>
            <w:rFonts w:ascii="Times New Roman" w:hAnsi="Times New Roman"/>
            <w:sz w:val="24"/>
            <w:szCs w:val="24"/>
            <w:lang w:val="es-ES_tradnl"/>
          </w:rPr>
          <w:t>os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como influenciado</w:t>
      </w:r>
      <w:ins w:id="67" w:author="Carlos Marroquin" w:date="2014-10-16T11:10:00Z">
        <w:r w:rsidR="00106910">
          <w:rPr>
            <w:rFonts w:ascii="Times New Roman" w:hAnsi="Times New Roman"/>
            <w:sz w:val="24"/>
            <w:szCs w:val="24"/>
            <w:lang w:val="es-ES_tradnl"/>
          </w:rPr>
          <w:t>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por sus interés económicos y mas precisamente los intereses económicos de quienes l</w:t>
      </w:r>
      <w:ins w:id="68" w:author="Carlos Marroquin" w:date="2014-10-16T11:10:00Z">
        <w:r w:rsidR="00A50BB6">
          <w:rPr>
            <w:rFonts w:ascii="Times New Roman" w:hAnsi="Times New Roman"/>
            <w:sz w:val="24"/>
            <w:szCs w:val="24"/>
            <w:lang w:val="es-ES_tradnl"/>
          </w:rPr>
          <w:t>o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>s dirigen. Por eso, los jefes de estado tienen miedo de que el peso de los medi</w:t>
      </w:r>
      <w:ins w:id="69" w:author="Carlos Marroquin" w:date="2014-10-16T11:10:00Z">
        <w:r w:rsidR="00A50BB6">
          <w:rPr>
            <w:rFonts w:ascii="Times New Roman" w:hAnsi="Times New Roman"/>
            <w:sz w:val="24"/>
            <w:szCs w:val="24"/>
            <w:lang w:val="es-ES_tradnl"/>
          </w:rPr>
          <w:t>os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sobre </w:t>
      </w:r>
      <w:ins w:id="70" w:author="Carlos Marroquin" w:date="2014-10-16T11:11:00Z">
        <w:r w:rsidR="00A50BB6">
          <w:rPr>
            <w:rFonts w:ascii="Times New Roman" w:hAnsi="Times New Roman"/>
            <w:sz w:val="24"/>
            <w:szCs w:val="24"/>
            <w:lang w:val="es-ES_tradnl"/>
          </w:rPr>
          <w:t>la</w:t>
        </w:r>
        <w:r w:rsidR="00A50BB6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>agenda p</w:t>
      </w:r>
      <w:ins w:id="71" w:author="Carlos Marroquin" w:date="2014-10-16T11:11:00Z">
        <w:r w:rsidR="00A50BB6">
          <w:rPr>
            <w:rFonts w:ascii="Times New Roman" w:hAnsi="Times New Roman"/>
            <w:sz w:val="24"/>
            <w:szCs w:val="24"/>
            <w:lang w:val="es-ES_tradnl"/>
          </w:rPr>
          <w:t>ú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>blic</w:t>
      </w:r>
      <w:ins w:id="72" w:author="Carlos Marroquin" w:date="2014-10-16T11:11:00Z">
        <w:r w:rsidR="00A50BB6">
          <w:rPr>
            <w:rFonts w:ascii="Times New Roman" w:hAnsi="Times New Roman"/>
            <w:sz w:val="24"/>
            <w:szCs w:val="24"/>
            <w:lang w:val="es-ES_tradnl"/>
          </w:rPr>
          <w:t>a</w:t>
        </w:r>
      </w:ins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les </w:t>
      </w:r>
      <w:r w:rsidR="00D36A95" w:rsidRPr="001E75DF">
        <w:rPr>
          <w:rFonts w:ascii="Times New Roman" w:hAnsi="Times New Roman"/>
          <w:sz w:val="24"/>
          <w:szCs w:val="24"/>
          <w:lang w:val="es-ES_tradnl"/>
        </w:rPr>
        <w:t>impid</w:t>
      </w:r>
      <w:ins w:id="73" w:author="Carlos Marroquin" w:date="2014-10-16T11:11:00Z">
        <w:r w:rsidR="00A50BB6">
          <w:rPr>
            <w:rFonts w:ascii="Times New Roman" w:hAnsi="Times New Roman"/>
            <w:sz w:val="24"/>
            <w:szCs w:val="24"/>
            <w:lang w:val="es-ES_tradnl"/>
          </w:rPr>
          <w:t>a</w:t>
        </w:r>
      </w:ins>
      <w:r w:rsidR="00D36A95" w:rsidRPr="001E75DF">
        <w:rPr>
          <w:rFonts w:ascii="Times New Roman" w:hAnsi="Times New Roman"/>
          <w:sz w:val="24"/>
          <w:szCs w:val="24"/>
          <w:lang w:val="es-ES_tradnl"/>
        </w:rPr>
        <w:t xml:space="preserve">n gobernar como quieren. </w:t>
      </w:r>
      <w:r w:rsidR="005709B5" w:rsidRPr="001E75DF">
        <w:rPr>
          <w:rFonts w:ascii="Times New Roman" w:hAnsi="Times New Roman"/>
          <w:sz w:val="24"/>
          <w:szCs w:val="24"/>
          <w:lang w:val="es-ES_tradnl"/>
        </w:rPr>
        <w:t xml:space="preserve">  </w:t>
      </w:r>
    </w:p>
    <w:p w14:paraId="0CAE57DC" w14:textId="77777777" w:rsidR="00D36A95" w:rsidRPr="001E75DF" w:rsidRDefault="005709B5" w:rsidP="001E75DF">
      <w:pPr>
        <w:pStyle w:val="NormalWeb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Por ejemplo, </w:t>
      </w:r>
      <w:r w:rsidR="00D36A95" w:rsidRPr="001E75DF">
        <w:rPr>
          <w:rFonts w:ascii="Times New Roman" w:hAnsi="Times New Roman"/>
          <w:sz w:val="24"/>
          <w:szCs w:val="24"/>
          <w:lang w:val="es-ES_tradnl"/>
        </w:rPr>
        <w:t>Cristina Fernández de Kirchner, la presidenta de Argentina, dice “</w:t>
      </w:r>
      <w:r w:rsidR="00D36A95" w:rsidRPr="001E75DF">
        <w:rPr>
          <w:rFonts w:ascii="Times New Roman" w:hAnsi="Times New Roman"/>
          <w:i/>
          <w:sz w:val="24"/>
          <w:szCs w:val="24"/>
          <w:lang w:val="es-ES_tradnl"/>
        </w:rPr>
        <w:t>Hay que cuidarse de ese diario. Ataca como partido político y si uno le contesta, se defiende con la libertad de prensa</w:t>
      </w:r>
      <w:r w:rsidR="00D36A95" w:rsidRPr="001E75DF">
        <w:rPr>
          <w:rFonts w:ascii="Times New Roman" w:hAnsi="Times New Roman"/>
          <w:sz w:val="24"/>
          <w:szCs w:val="24"/>
          <w:lang w:val="es-ES_tradnl"/>
        </w:rPr>
        <w:t>”</w:t>
      </w:r>
    </w:p>
    <w:p w14:paraId="176D47E6" w14:textId="0FA8AEE9" w:rsidR="00D36A95" w:rsidRPr="001E75DF" w:rsidRDefault="00D36A95" w:rsidP="001E75DF">
      <w:pPr>
        <w:pStyle w:val="NormalWeb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Sin embar</w:t>
      </w:r>
      <w:ins w:id="74" w:author="Carlos Marroquin" w:date="2014-10-16T11:11:00Z">
        <w:r w:rsidR="00C35F2E">
          <w:rPr>
            <w:rFonts w:ascii="Times New Roman" w:hAnsi="Times New Roman"/>
            <w:sz w:val="24"/>
            <w:szCs w:val="24"/>
            <w:lang w:val="es-ES_tradnl"/>
          </w:rPr>
          <w:t>g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o a causa de su desconfianza, los jefes de estado de America Latina han buscado otr</w:t>
      </w:r>
      <w:ins w:id="75" w:author="Carlos Marroquin" w:date="2014-10-16T11:11:00Z">
        <w:r w:rsidR="00C35F2E">
          <w:rPr>
            <w:rFonts w:ascii="Times New Roman" w:hAnsi="Times New Roman"/>
            <w:sz w:val="24"/>
            <w:szCs w:val="24"/>
            <w:lang w:val="es-ES_tradnl"/>
          </w:rPr>
          <w:t>o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>s medi</w:t>
      </w:r>
      <w:ins w:id="76" w:author="Carlos Marroquin" w:date="2014-10-16T11:11:00Z">
        <w:r w:rsidR="00C35F2E">
          <w:rPr>
            <w:rFonts w:ascii="Times New Roman" w:hAnsi="Times New Roman"/>
            <w:sz w:val="24"/>
            <w:szCs w:val="24"/>
            <w:lang w:val="es-ES_tradnl"/>
          </w:rPr>
          <w:t>o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s para comunicar con el pueblo: se han </w:t>
      </w:r>
      <w:ins w:id="77" w:author="Carlos Marroquin" w:date="2014-10-16T11:11:00Z">
        <w:r w:rsidR="006B5FEE">
          <w:rPr>
            <w:rFonts w:ascii="Times New Roman" w:hAnsi="Times New Roman"/>
            <w:sz w:val="24"/>
            <w:szCs w:val="24"/>
            <w:lang w:val="es-ES_tradnl"/>
          </w:rPr>
          <w:t>convertido</w:t>
        </w:r>
        <w:r w:rsidR="006B5FEE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en tele-presidentes.  </w:t>
      </w:r>
    </w:p>
    <w:p w14:paraId="566C0624" w14:textId="77777777" w:rsidR="00D36A95" w:rsidRPr="001E75DF" w:rsidRDefault="00D36A95" w:rsidP="001E75DF">
      <w:pPr>
        <w:pStyle w:val="NormalWeb"/>
        <w:ind w:left="72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93466C7" w14:textId="77777777" w:rsidR="00D36A95" w:rsidRPr="001E75DF" w:rsidRDefault="00D36A95" w:rsidP="001E75DF">
      <w:pPr>
        <w:pStyle w:val="NormalWeb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bookmarkStart w:id="78" w:name="OLE_LINK19"/>
      <w:bookmarkStart w:id="79" w:name="OLE_LINK20"/>
      <w:r w:rsidRPr="001E75DF">
        <w:rPr>
          <w:rFonts w:ascii="Times New Roman" w:hAnsi="Times New Roman"/>
          <w:b/>
          <w:sz w:val="24"/>
          <w:szCs w:val="24"/>
          <w:lang w:val="es-ES_tradnl"/>
        </w:rPr>
        <w:t>Los Tele-presidentes</w:t>
      </w:r>
    </w:p>
    <w:p w14:paraId="3A578FA6" w14:textId="02176E69" w:rsidR="007B7489" w:rsidRPr="001E75DF" w:rsidRDefault="007B748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bookmarkStart w:id="80" w:name="OLE_LINK21"/>
      <w:bookmarkStart w:id="81" w:name="OLE_LINK22"/>
      <w:bookmarkStart w:id="82" w:name="OLE_LINK45"/>
      <w:bookmarkStart w:id="83" w:name="OLE_LINK46"/>
      <w:bookmarkEnd w:id="78"/>
      <w:bookmarkEnd w:id="79"/>
      <w:r w:rsidRPr="001E75DF">
        <w:rPr>
          <w:rFonts w:ascii="Times New Roman" w:hAnsi="Times New Roman"/>
          <w:sz w:val="24"/>
          <w:szCs w:val="24"/>
          <w:lang w:val="es-ES_tradnl"/>
        </w:rPr>
        <w:t xml:space="preserve">Omar </w:t>
      </w:r>
      <w:ins w:id="84" w:author="Sophia Allouache" w:date="2014-10-16T11:31:00Z">
        <w:r w:rsidR="00F35D1E" w:rsidRPr="001E75DF">
          <w:rPr>
            <w:rFonts w:ascii="Times New Roman" w:hAnsi="Times New Roman"/>
            <w:sz w:val="24"/>
            <w:szCs w:val="24"/>
            <w:lang w:val="es-ES_tradnl"/>
          </w:rPr>
          <w:t>Rincón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bookmarkEnd w:id="80"/>
      <w:bookmarkEnd w:id="81"/>
      <w:r w:rsidRPr="001E75DF">
        <w:rPr>
          <w:rFonts w:ascii="Times New Roman" w:hAnsi="Times New Roman"/>
          <w:sz w:val="24"/>
          <w:szCs w:val="24"/>
          <w:lang w:val="es-ES_tradnl"/>
        </w:rPr>
        <w:t>es director del Centro de competencia en comunicación para America Latin</w:t>
      </w:r>
      <w:ins w:id="85" w:author="Carlos Marroquin" w:date="2014-10-16T11:11:00Z">
        <w:r w:rsidR="006B5FEE">
          <w:rPr>
            <w:rFonts w:ascii="Times New Roman" w:hAnsi="Times New Roman"/>
            <w:sz w:val="24"/>
            <w:szCs w:val="24"/>
            <w:lang w:val="es-ES_tradnl"/>
          </w:rPr>
          <w:t>a</w:t>
        </w:r>
      </w:ins>
      <w:bookmarkEnd w:id="82"/>
      <w:bookmarkEnd w:id="83"/>
      <w:r w:rsidRPr="001E75DF">
        <w:rPr>
          <w:rFonts w:ascii="Times New Roman" w:hAnsi="Times New Roman"/>
          <w:sz w:val="24"/>
          <w:szCs w:val="24"/>
          <w:lang w:val="es-ES_tradnl"/>
        </w:rPr>
        <w:t>. Escribió un articulo muy interesante sobre es</w:t>
      </w:r>
      <w:ins w:id="86" w:author="Carlos Marroquin" w:date="2014-10-16T11:11:00Z">
        <w:r w:rsidR="006B5FEE">
          <w:rPr>
            <w:rFonts w:ascii="Times New Roman" w:hAnsi="Times New Roman"/>
            <w:sz w:val="24"/>
            <w:szCs w:val="24"/>
            <w:lang w:val="es-ES_tradnl"/>
          </w:rPr>
          <w:t>t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os “tele-presidentes”. En este articulo explica que America Latina </w:t>
      </w:r>
      <w:bookmarkStart w:id="87" w:name="OLE_LINK47"/>
      <w:bookmarkStart w:id="88" w:name="OLE_LINK48"/>
      <w:r w:rsidRPr="001E75DF">
        <w:rPr>
          <w:rFonts w:ascii="Times New Roman" w:hAnsi="Times New Roman"/>
          <w:sz w:val="24"/>
          <w:szCs w:val="24"/>
          <w:lang w:val="es-ES_tradnl"/>
        </w:rPr>
        <w:t>“¡</w:t>
      </w:r>
      <w:r w:rsidRPr="001E75DF">
        <w:rPr>
          <w:rFonts w:ascii="Times New Roman" w:hAnsi="Times New Roman"/>
          <w:i/>
          <w:sz w:val="24"/>
          <w:szCs w:val="24"/>
          <w:lang w:val="es-ES_tradnl"/>
        </w:rPr>
        <w:t>Nunca había tenido tantos presidentes tan populares</w:t>
      </w:r>
      <w:r w:rsidRPr="001E75DF">
        <w:rPr>
          <w:rFonts w:ascii="Times New Roman" w:hAnsi="Times New Roman"/>
          <w:sz w:val="24"/>
          <w:szCs w:val="24"/>
          <w:lang w:val="es-ES_tradnl"/>
        </w:rPr>
        <w:t>!”</w:t>
      </w:r>
      <w:bookmarkEnd w:id="87"/>
      <w:bookmarkEnd w:id="88"/>
    </w:p>
    <w:p w14:paraId="4C2EA55A" w14:textId="77777777" w:rsidR="007B7489" w:rsidRPr="001E75DF" w:rsidRDefault="007B748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En efecto, para el, “</w:t>
      </w:r>
      <w:r w:rsidRPr="001E75DF">
        <w:rPr>
          <w:rFonts w:ascii="Times New Roman" w:hAnsi="Times New Roman"/>
          <w:i/>
          <w:sz w:val="24"/>
          <w:szCs w:val="24"/>
          <w:lang w:val="es-ES_tradnl"/>
        </w:rPr>
        <w:t>la política latinoamericana ha sido una eterna telenovela de ilusiones y fracasos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”. Explica que al inicio del siglo veintiuno, nuevos héroes aparecen mezclando al héroe mediático (es decir una persona carismática) con el populismo y un apoyo a la economía liberal. </w:t>
      </w:r>
    </w:p>
    <w:p w14:paraId="348A4390" w14:textId="77777777" w:rsidR="00D36A95" w:rsidRPr="001E75DF" w:rsidRDefault="00D36A95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Lo que es mas interesante en el articulo de </w:t>
      </w:r>
      <w:proofErr w:type="spellStart"/>
      <w:r w:rsidRPr="001E75DF">
        <w:rPr>
          <w:rFonts w:ascii="Times New Roman" w:hAnsi="Times New Roman"/>
          <w:sz w:val="24"/>
          <w:szCs w:val="24"/>
          <w:lang w:val="es-ES_tradnl"/>
        </w:rPr>
        <w:t>Rincon</w:t>
      </w:r>
      <w:proofErr w:type="spellEnd"/>
      <w:r w:rsidRPr="001E75DF">
        <w:rPr>
          <w:rFonts w:ascii="Times New Roman" w:hAnsi="Times New Roman"/>
          <w:sz w:val="24"/>
          <w:szCs w:val="24"/>
          <w:lang w:val="es-ES_tradnl"/>
        </w:rPr>
        <w:t xml:space="preserve"> es que establece que </w:t>
      </w:r>
      <w:bookmarkStart w:id="89" w:name="OLE_LINK49"/>
      <w:bookmarkStart w:id="90" w:name="OLE_LINK50"/>
      <w:r w:rsidRPr="001E75DF">
        <w:rPr>
          <w:rFonts w:ascii="Times New Roman" w:hAnsi="Times New Roman"/>
          <w:sz w:val="24"/>
          <w:szCs w:val="24"/>
          <w:lang w:val="es-ES_tradnl"/>
        </w:rPr>
        <w:t>la narrativa propia de las telenovelas</w:t>
      </w:r>
      <w:bookmarkEnd w:id="89"/>
      <w:bookmarkEnd w:id="90"/>
      <w:r w:rsidRPr="001E75DF">
        <w:rPr>
          <w:rFonts w:ascii="Times New Roman" w:hAnsi="Times New Roman"/>
          <w:sz w:val="24"/>
          <w:szCs w:val="24"/>
          <w:lang w:val="es-ES_tradnl"/>
        </w:rPr>
        <w:t xml:space="preserve"> donde un hombre puro (cualquier presidente) salva a la mujer equivocada (el pueblo engañado) </w:t>
      </w:r>
      <w:bookmarkStart w:id="91" w:name="OLE_LINK51"/>
      <w:bookmarkStart w:id="92" w:name="OLE_LINK52"/>
      <w:r w:rsidRPr="001E75DF">
        <w:rPr>
          <w:rFonts w:ascii="Times New Roman" w:hAnsi="Times New Roman"/>
          <w:sz w:val="24"/>
          <w:szCs w:val="24"/>
          <w:lang w:val="es-ES_tradnl"/>
        </w:rPr>
        <w:t>estructura hoy la comunicación de los presidentes en América Latina</w:t>
      </w:r>
      <w:bookmarkEnd w:id="91"/>
      <w:bookmarkEnd w:id="92"/>
      <w:r w:rsidRPr="001E75DF">
        <w:rPr>
          <w:rFonts w:ascii="Times New Roman" w:hAnsi="Times New Roman"/>
          <w:sz w:val="24"/>
          <w:szCs w:val="24"/>
          <w:lang w:val="es-ES_tradnl"/>
        </w:rPr>
        <w:t>.</w:t>
      </w:r>
    </w:p>
    <w:p w14:paraId="374ECB4C" w14:textId="77777777" w:rsidR="00D36A95" w:rsidRPr="001E75DF" w:rsidRDefault="00D36A95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A partir de este postulado central, en todo su articulo hace un paralelismo con las telenovelas. </w:t>
      </w:r>
      <w:r w:rsidR="00AE7D59" w:rsidRPr="001E75DF">
        <w:rPr>
          <w:rFonts w:ascii="Times New Roman" w:hAnsi="Times New Roman"/>
          <w:sz w:val="24"/>
          <w:szCs w:val="24"/>
          <w:lang w:val="es-ES_tradnl"/>
        </w:rPr>
        <w:t>Rincón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 sostiene por ejemplo que la actual comunicación presidencial se estructura y toma forma a partir de tres ejes narrativos:</w:t>
      </w:r>
    </w:p>
    <w:p w14:paraId="64D9F03C" w14:textId="77777777" w:rsidR="00D36A95" w:rsidRPr="001E75DF" w:rsidRDefault="00D36A95" w:rsidP="001E75DF">
      <w:pPr>
        <w:pStyle w:val="NormalWeb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el amor directo: </w:t>
      </w:r>
      <w:r w:rsidR="00AE7D59" w:rsidRPr="001E75DF">
        <w:rPr>
          <w:rFonts w:ascii="Times New Roman" w:hAnsi="Times New Roman"/>
          <w:sz w:val="24"/>
          <w:szCs w:val="24"/>
          <w:lang w:val="es-ES_tradnl"/>
        </w:rPr>
        <w:t>el presidente ama a su pueblo y en respuesta a este amor, el pueblo le entrega toda su libertad</w:t>
      </w:r>
    </w:p>
    <w:p w14:paraId="17E20E88" w14:textId="77777777" w:rsidR="00AE7D59" w:rsidRPr="001E75DF" w:rsidRDefault="00AE7D59" w:rsidP="001E75DF">
      <w:pPr>
        <w:pStyle w:val="NormalWeb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el pacto melodramático: se construye un superhéroe que va a salvar a los “equivocados países”</w:t>
      </w:r>
    </w:p>
    <w:p w14:paraId="56543DFD" w14:textId="57F362C6" w:rsidR="00AE7D59" w:rsidRPr="001E75DF" w:rsidRDefault="00AE7D59" w:rsidP="001E75DF">
      <w:pPr>
        <w:pStyle w:val="NormalWeb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y el ultimo narrativo esta el pact</w:t>
      </w:r>
      <w:ins w:id="93" w:author="Carlos Marroquin" w:date="2014-10-16T11:12:00Z">
        <w:r w:rsidR="006B5FEE">
          <w:rPr>
            <w:rFonts w:ascii="Times New Roman" w:hAnsi="Times New Roman"/>
            <w:sz w:val="24"/>
            <w:szCs w:val="24"/>
            <w:lang w:val="es-ES_tradnl"/>
          </w:rPr>
          <w:t>o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feliz: al final tenderemos un amor eterno en una tierra feliz sin guerrilla, o sin imperialismo, o sin racismo, o sin exclusión </w:t>
      </w:r>
    </w:p>
    <w:p w14:paraId="78DAF0CB" w14:textId="2F211B5A" w:rsidR="00AE7D59" w:rsidRPr="001E75DF" w:rsidRDefault="00AE7D5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Est</w:t>
      </w:r>
      <w:ins w:id="94" w:author="Carlos Marroquin" w:date="2014-10-16T11:12:00Z">
        <w:r w:rsidR="006B5FEE">
          <w:rPr>
            <w:rFonts w:ascii="Times New Roman" w:hAnsi="Times New Roman"/>
            <w:sz w:val="24"/>
            <w:szCs w:val="24"/>
            <w:lang w:val="es-ES_tradnl"/>
          </w:rPr>
          <w:t>a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bookmarkStart w:id="95" w:name="OLE_LINK53"/>
      <w:bookmarkStart w:id="96" w:name="OLE_LINK54"/>
      <w:r w:rsidRPr="001E75DF">
        <w:rPr>
          <w:rFonts w:ascii="Times New Roman" w:hAnsi="Times New Roman"/>
          <w:sz w:val="24"/>
          <w:szCs w:val="24"/>
          <w:lang w:val="es-ES_tradnl"/>
        </w:rPr>
        <w:t xml:space="preserve">“historia de amor político” </w:t>
      </w:r>
      <w:bookmarkEnd w:id="95"/>
      <w:bookmarkEnd w:id="96"/>
      <w:r w:rsidRPr="001E75DF">
        <w:rPr>
          <w:rFonts w:ascii="Times New Roman" w:hAnsi="Times New Roman"/>
          <w:sz w:val="24"/>
          <w:szCs w:val="24"/>
          <w:lang w:val="es-ES_tradnl"/>
        </w:rPr>
        <w:t xml:space="preserve">se hace para y desde los medios de comunicación, de manera particular </w:t>
      </w:r>
      <w:ins w:id="97" w:author="Carlos Marroquin" w:date="2014-10-16T11:13:00Z">
        <w:r w:rsidR="006B5FEE">
          <w:rPr>
            <w:rFonts w:ascii="Times New Roman" w:hAnsi="Times New Roman"/>
            <w:sz w:val="24"/>
            <w:szCs w:val="24"/>
            <w:lang w:val="es-ES_tradnl"/>
          </w:rPr>
          <w:t xml:space="preserve">en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la televisión y la radio. </w:t>
      </w:r>
    </w:p>
    <w:p w14:paraId="02548C71" w14:textId="77777777" w:rsidR="00D36A95" w:rsidRPr="001E75DF" w:rsidRDefault="00AE7D5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Según Rincón : “el pueblo se enamora por el oído, por la escucha”. Los presidentes gobiernan como </w:t>
      </w:r>
      <w:bookmarkStart w:id="98" w:name="OLE_LINK55"/>
      <w:bookmarkStart w:id="99" w:name="OLE_LINK56"/>
      <w:bookmarkStart w:id="100" w:name="_GoBack"/>
      <w:r w:rsidRPr="001E75DF">
        <w:rPr>
          <w:rFonts w:ascii="Times New Roman" w:hAnsi="Times New Roman"/>
          <w:sz w:val="24"/>
          <w:szCs w:val="24"/>
          <w:lang w:val="es-ES_tradnl"/>
        </w:rPr>
        <w:t>presentadores de televisión que “en vivo y en directo” producen una “democracia emocional para televidentes, no para ciudadanos”</w:t>
      </w:r>
    </w:p>
    <w:bookmarkEnd w:id="98"/>
    <w:bookmarkEnd w:id="99"/>
    <w:bookmarkEnd w:id="100"/>
    <w:p w14:paraId="009C85B9" w14:textId="2EBA0D03" w:rsidR="007B7489" w:rsidRPr="001E75DF" w:rsidRDefault="00AE7D5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>Este modelo, derivado del esquema argumental de las telenovelas, no distingue ideologías y lo siguen tanto presidentes de izquierda como de derecha. Así, “la comunicación solo es una estrategia instrumental para seducir y convocar”.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 xml:space="preserve"> Aquí es importante notar que según Rincón </w:t>
      </w:r>
      <w:ins w:id="101" w:author="Carlos Marroquin" w:date="2014-10-16T11:13:00Z">
        <w:r w:rsidR="008C36AC">
          <w:rPr>
            <w:rFonts w:ascii="Times New Roman" w:hAnsi="Times New Roman"/>
            <w:sz w:val="24"/>
            <w:szCs w:val="24"/>
            <w:lang w:val="es-ES_tradnl"/>
          </w:rPr>
          <w:t>actualmente</w:t>
        </w:r>
      </w:ins>
      <w:r w:rsidR="0091386C"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ins w:id="102" w:author="Carlos Marroquin" w:date="2014-10-16T11:13:00Z">
        <w:r w:rsidR="008C36AC">
          <w:rPr>
            <w:rFonts w:ascii="Times New Roman" w:hAnsi="Times New Roman"/>
            <w:sz w:val="24"/>
            <w:szCs w:val="24"/>
            <w:lang w:val="es-ES_tradnl"/>
          </w:rPr>
          <w:t>en</w:t>
        </w:r>
        <w:r w:rsidR="008C36A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="0091386C" w:rsidRPr="001E75DF">
        <w:rPr>
          <w:rFonts w:ascii="Times New Roman" w:hAnsi="Times New Roman"/>
          <w:sz w:val="24"/>
          <w:szCs w:val="24"/>
          <w:lang w:val="es-ES_tradnl"/>
        </w:rPr>
        <w:t xml:space="preserve">cierta medida, la comunicación presidencial se ha sustituido a la ideología pura. </w:t>
      </w:r>
    </w:p>
    <w:p w14:paraId="0FC2C64E" w14:textId="5E1E43C0" w:rsidR="00AE7D59" w:rsidRPr="001E75DF" w:rsidRDefault="00AE7D5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Por supuesto, si la argumentación de 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>Rincón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 aporta elementos para comprender como comunican</w:t>
      </w:r>
      <w:ins w:id="103" w:author="Carlos Marroquin" w:date="2014-10-16T11:14:00Z">
        <w:r w:rsidR="008C36AC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  <w:r w:rsidR="008C36AC" w:rsidRPr="001E75DF">
          <w:rPr>
            <w:rFonts w:ascii="Times New Roman" w:hAnsi="Times New Roman"/>
            <w:sz w:val="24"/>
            <w:szCs w:val="24"/>
            <w:lang w:val="es-ES_tradnl"/>
          </w:rPr>
          <w:t>ahora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 los presidentes de 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>América</w:t>
      </w:r>
      <w:r w:rsidRPr="001E75DF">
        <w:rPr>
          <w:rFonts w:ascii="Times New Roman" w:hAnsi="Times New Roman"/>
          <w:sz w:val="24"/>
          <w:szCs w:val="24"/>
          <w:lang w:val="es-ES_tradnl"/>
        </w:rPr>
        <w:t xml:space="preserve"> Latina, tenemos que recordar que se aplica </w:t>
      </w:r>
      <w:ins w:id="104" w:author="Carlos Marroquin" w:date="2014-10-16T11:14:00Z">
        <w:r w:rsidR="008C36AC">
          <w:rPr>
            <w:rFonts w:ascii="Times New Roman" w:hAnsi="Times New Roman"/>
            <w:sz w:val="24"/>
            <w:szCs w:val="24"/>
            <w:lang w:val="es-ES_tradnl"/>
          </w:rPr>
          <w:t>a</w:t>
        </w:r>
        <w:r w:rsidR="008C36A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unos casos mas que </w:t>
      </w:r>
      <w:ins w:id="105" w:author="Carlos Marroquin" w:date="2014-10-16T11:14:00Z">
        <w:r w:rsidR="008C36AC">
          <w:rPr>
            <w:rFonts w:ascii="Times New Roman" w:hAnsi="Times New Roman"/>
            <w:sz w:val="24"/>
            <w:szCs w:val="24"/>
            <w:lang w:val="es-ES_tradnl"/>
          </w:rPr>
          <w:t>a</w:t>
        </w:r>
        <w:r w:rsidR="008C36AC" w:rsidRPr="001E75DF">
          <w:rPr>
            <w:rFonts w:ascii="Times New Roman" w:hAnsi="Times New Roman"/>
            <w:sz w:val="24"/>
            <w:szCs w:val="24"/>
            <w:lang w:val="es-ES_tradnl"/>
          </w:rPr>
          <w:t xml:space="preserve"> </w:t>
        </w:r>
      </w:ins>
      <w:r w:rsidRPr="001E75DF">
        <w:rPr>
          <w:rFonts w:ascii="Times New Roman" w:hAnsi="Times New Roman"/>
          <w:sz w:val="24"/>
          <w:szCs w:val="24"/>
          <w:lang w:val="es-ES_tradnl"/>
        </w:rPr>
        <w:t xml:space="preserve">otros. </w:t>
      </w:r>
    </w:p>
    <w:p w14:paraId="3E3E5C5F" w14:textId="6320F8FD" w:rsidR="00AE7D59" w:rsidRPr="001E75DF" w:rsidRDefault="00AE7D59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1E75DF">
        <w:rPr>
          <w:rFonts w:ascii="Times New Roman" w:hAnsi="Times New Roman"/>
          <w:sz w:val="24"/>
          <w:szCs w:val="24"/>
          <w:lang w:val="es-ES_tradnl"/>
        </w:rPr>
        <w:t xml:space="preserve">Sin embargo, </w:t>
      </w:r>
      <w:r w:rsidR="00EF6406" w:rsidRPr="001E75DF">
        <w:rPr>
          <w:rFonts w:ascii="Times New Roman" w:hAnsi="Times New Roman"/>
          <w:sz w:val="24"/>
          <w:szCs w:val="24"/>
          <w:lang w:val="es-ES_tradnl"/>
        </w:rPr>
        <w:t>como me gustaba much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>o</w:t>
      </w:r>
      <w:r w:rsidR="00EF6406" w:rsidRPr="001E75DF">
        <w:rPr>
          <w:rFonts w:ascii="Times New Roman" w:hAnsi="Times New Roman"/>
          <w:sz w:val="24"/>
          <w:szCs w:val="24"/>
          <w:lang w:val="es-ES_tradnl"/>
        </w:rPr>
        <w:t xml:space="preserve"> la 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>comparación</w:t>
      </w:r>
      <w:r w:rsidR="00EF6406" w:rsidRPr="001E75DF">
        <w:rPr>
          <w:rFonts w:ascii="Times New Roman" w:hAnsi="Times New Roman"/>
          <w:sz w:val="24"/>
          <w:szCs w:val="24"/>
          <w:lang w:val="es-ES_tradnl"/>
        </w:rPr>
        <w:t xml:space="preserve"> con las telenovelas he decid</w:t>
      </w:r>
      <w:ins w:id="106" w:author="Carlos Marroquin" w:date="2014-10-16T11:14:00Z">
        <w:r w:rsidR="008C36AC">
          <w:rPr>
            <w:rFonts w:ascii="Times New Roman" w:hAnsi="Times New Roman"/>
            <w:sz w:val="24"/>
            <w:szCs w:val="24"/>
            <w:lang w:val="es-ES_tradnl"/>
          </w:rPr>
          <w:t>ido</w:t>
        </w:r>
      </w:ins>
      <w:r w:rsidR="00EF6406" w:rsidRPr="001E75DF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91386C" w:rsidRPr="001E75DF">
        <w:rPr>
          <w:rFonts w:ascii="Times New Roman" w:hAnsi="Times New Roman"/>
          <w:sz w:val="24"/>
          <w:szCs w:val="24"/>
          <w:lang w:val="es-ES_tradnl"/>
        </w:rPr>
        <w:t>analizar</w:t>
      </w:r>
      <w:r w:rsidR="00EF6406" w:rsidRPr="001E75DF">
        <w:rPr>
          <w:rFonts w:ascii="Times New Roman" w:hAnsi="Times New Roman"/>
          <w:sz w:val="24"/>
          <w:szCs w:val="24"/>
          <w:lang w:val="es-ES_tradnl"/>
        </w:rPr>
        <w:t xml:space="preserve"> algunos presidentes a través de esta teoría.  </w:t>
      </w:r>
    </w:p>
    <w:p w14:paraId="796A7E82" w14:textId="77777777" w:rsidR="00762852" w:rsidRPr="001E75DF" w:rsidRDefault="00762852" w:rsidP="001E75DF">
      <w:pPr>
        <w:pStyle w:val="NormalWeb"/>
        <w:jc w:val="both"/>
        <w:rPr>
          <w:rFonts w:ascii="Times New Roman" w:hAnsi="Times New Roman"/>
          <w:sz w:val="24"/>
          <w:szCs w:val="24"/>
          <w:lang w:val="es-ES_tradnl"/>
        </w:rPr>
      </w:pPr>
      <w:bookmarkStart w:id="107" w:name="OLE_LINK23"/>
      <w:bookmarkStart w:id="108" w:name="OLE_LINK24"/>
    </w:p>
    <w:p w14:paraId="05843705" w14:textId="77777777" w:rsidR="00581753" w:rsidRPr="001E75DF" w:rsidRDefault="007B7489" w:rsidP="001E75DF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lang w:val="es-ES_tradnl"/>
        </w:rPr>
      </w:pPr>
      <w:r w:rsidRPr="001E75DF">
        <w:rPr>
          <w:rFonts w:ascii="Times New Roman" w:hAnsi="Times New Roman"/>
          <w:b/>
          <w:sz w:val="24"/>
          <w:szCs w:val="24"/>
          <w:lang w:val="es-ES_tradnl"/>
        </w:rPr>
        <w:t>Las técnicas de los tele-presidentes</w:t>
      </w:r>
    </w:p>
    <w:bookmarkEnd w:id="107"/>
    <w:bookmarkEnd w:id="108"/>
    <w:p w14:paraId="3C3F5C9C" w14:textId="72D1CAC5" w:rsidR="00A121F5" w:rsidRPr="001E75DF" w:rsidRDefault="00F65DBE" w:rsidP="001E75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u w:val="single"/>
          <w:lang w:val="es-ES_tradnl"/>
        </w:rPr>
      </w:pPr>
      <w:r w:rsidRPr="001E75DF">
        <w:rPr>
          <w:rFonts w:ascii="Times New Roman" w:hAnsi="Times New Roman" w:cs="Times New Roman"/>
          <w:u w:val="single"/>
          <w:lang w:val="es-ES_tradnl"/>
        </w:rPr>
        <w:t>Hugo Ch</w:t>
      </w:r>
      <w:ins w:id="109" w:author="Carlos Marroquin" w:date="2014-10-16T11:14:00Z">
        <w:r w:rsidR="008C36AC">
          <w:rPr>
            <w:rFonts w:ascii="Times New Roman" w:hAnsi="Times New Roman" w:cs="Times New Roman"/>
            <w:u w:val="single"/>
            <w:lang w:val="es-ES_tradnl"/>
          </w:rPr>
          <w:t>á</w:t>
        </w:r>
      </w:ins>
      <w:r w:rsidRPr="001E75DF">
        <w:rPr>
          <w:rFonts w:ascii="Times New Roman" w:hAnsi="Times New Roman" w:cs="Times New Roman"/>
          <w:u w:val="single"/>
          <w:lang w:val="es-ES_tradnl"/>
        </w:rPr>
        <w:t xml:space="preserve">vez </w:t>
      </w:r>
    </w:p>
    <w:p w14:paraId="65D0A370" w14:textId="77777777" w:rsidR="00F65DBE" w:rsidRPr="001E75DF" w:rsidRDefault="00F65DBE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101AE691" w14:textId="073FED62" w:rsidR="00F65DBE" w:rsidRPr="001E75DF" w:rsidRDefault="00F65DBE" w:rsidP="001E75DF">
      <w:pPr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Chávez fue el primer jefe de estado </w:t>
      </w:r>
      <w:ins w:id="110" w:author="Carlos Marroquin" w:date="2014-10-16T11:14:00Z">
        <w:r w:rsidR="008C36AC">
          <w:rPr>
            <w:rFonts w:ascii="Times New Roman" w:hAnsi="Times New Roman" w:cs="Times New Roman"/>
            <w:lang w:val="es-ES_tradnl"/>
          </w:rPr>
          <w:t>en</w:t>
        </w:r>
      </w:ins>
      <w:r w:rsidRPr="001E75DF">
        <w:rPr>
          <w:rFonts w:ascii="Times New Roman" w:hAnsi="Times New Roman" w:cs="Times New Roman"/>
          <w:lang w:val="es-ES_tradnl"/>
        </w:rPr>
        <w:t xml:space="preserve"> crear su propio sistema de comunicación, por eso vamos a analizar las técnicas que implementó. </w:t>
      </w:r>
    </w:p>
    <w:p w14:paraId="730C0B36" w14:textId="77777777" w:rsidR="00A121F5" w:rsidRPr="001E75DF" w:rsidRDefault="00A121F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3016FBD9" w14:textId="77777777" w:rsidR="00E011A1" w:rsidRPr="001E75DF" w:rsidRDefault="00A121F5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Hugo Rafael Chávez es un político </w:t>
      </w:r>
      <w:r w:rsidR="00E011A1" w:rsidRPr="001E75DF">
        <w:rPr>
          <w:rFonts w:ascii="Times New Roman" w:hAnsi="Times New Roman" w:cs="Times New Roman"/>
          <w:lang w:val="es-ES_tradnl"/>
        </w:rPr>
        <w:t>que creó (crear) un Estado-</w:t>
      </w:r>
      <w:r w:rsidRPr="001E75DF">
        <w:rPr>
          <w:rFonts w:ascii="Times New Roman" w:hAnsi="Times New Roman" w:cs="Times New Roman"/>
          <w:lang w:val="es-ES_tradnl"/>
        </w:rPr>
        <w:t xml:space="preserve">comunicador en el cual “él mismo” es el medio y el mensaje. </w:t>
      </w:r>
    </w:p>
    <w:p w14:paraId="7CC87697" w14:textId="3DA7BCDD" w:rsidR="00E011A1" w:rsidRPr="001E75DF" w:rsidRDefault="00A121F5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Su puesta en escena consiste </w:t>
      </w:r>
      <w:ins w:id="111" w:author="Carlos Marroquin" w:date="2014-10-16T11:15:00Z">
        <w:r w:rsidR="008C36AC">
          <w:rPr>
            <w:rFonts w:ascii="Times New Roman" w:hAnsi="Times New Roman" w:cs="Times New Roman"/>
            <w:lang w:val="es-ES_tradnl"/>
          </w:rPr>
          <w:t>en</w:t>
        </w:r>
        <w:r w:rsidR="008C36AC" w:rsidRPr="001E75DF">
          <w:rPr>
            <w:rFonts w:ascii="Times New Roman" w:hAnsi="Times New Roman" w:cs="Times New Roman"/>
            <w:lang w:val="es-ES_tradnl"/>
          </w:rPr>
          <w:t xml:space="preserve"> </w:t>
        </w:r>
        <w:r w:rsidR="008C36AC">
          <w:rPr>
            <w:rFonts w:ascii="Times New Roman" w:hAnsi="Times New Roman" w:cs="Times New Roman"/>
            <w:lang w:val="es-ES_tradnl"/>
          </w:rPr>
          <w:t>la</w:t>
        </w:r>
        <w:r w:rsidR="008C36AC"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1E75DF">
        <w:rPr>
          <w:rFonts w:ascii="Times New Roman" w:hAnsi="Times New Roman" w:cs="Times New Roman"/>
          <w:lang w:val="es-ES_tradnl"/>
        </w:rPr>
        <w:t xml:space="preserve">teatralidad de la </w:t>
      </w:r>
      <w:r w:rsidR="00F65DBE" w:rsidRPr="001E75DF">
        <w:rPr>
          <w:rFonts w:ascii="Times New Roman" w:hAnsi="Times New Roman" w:cs="Times New Roman"/>
          <w:lang w:val="es-ES_tradnl"/>
        </w:rPr>
        <w:t>reivindicación</w:t>
      </w:r>
      <w:r w:rsidRPr="001E75DF">
        <w:rPr>
          <w:rFonts w:ascii="Times New Roman" w:hAnsi="Times New Roman" w:cs="Times New Roman"/>
          <w:lang w:val="es-ES_tradnl"/>
        </w:rPr>
        <w:t xml:space="preserve"> social </w:t>
      </w:r>
      <w:r w:rsidR="00E011A1" w:rsidRPr="001E75DF">
        <w:rPr>
          <w:rFonts w:ascii="Times New Roman" w:hAnsi="Times New Roman" w:cs="Times New Roman"/>
          <w:lang w:val="es-ES_tradnl"/>
        </w:rPr>
        <w:t>con</w:t>
      </w:r>
      <w:r w:rsidRPr="001E75DF">
        <w:rPr>
          <w:rFonts w:ascii="Times New Roman" w:hAnsi="Times New Roman" w:cs="Times New Roman"/>
          <w:lang w:val="es-ES_tradnl"/>
        </w:rPr>
        <w:t xml:space="preserve"> una ideolog</w:t>
      </w:r>
      <w:r w:rsidR="00E011A1" w:rsidRPr="001E75DF">
        <w:rPr>
          <w:rFonts w:ascii="Times New Roman" w:hAnsi="Times New Roman" w:cs="Times New Roman"/>
          <w:lang w:val="es-ES_tradnl"/>
        </w:rPr>
        <w:t xml:space="preserve">ía populista que establece una </w:t>
      </w:r>
      <w:r w:rsidRPr="001E75DF">
        <w:rPr>
          <w:rFonts w:ascii="Times New Roman" w:hAnsi="Times New Roman" w:cs="Times New Roman"/>
          <w:lang w:val="es-ES_tradnl"/>
        </w:rPr>
        <w:t>identificació</w:t>
      </w:r>
      <w:r w:rsidR="00E011A1" w:rsidRPr="001E75DF">
        <w:rPr>
          <w:rFonts w:ascii="Times New Roman" w:hAnsi="Times New Roman" w:cs="Times New Roman"/>
          <w:lang w:val="es-ES_tradnl"/>
        </w:rPr>
        <w:t>n entre el líder y el pueblo.</w:t>
      </w:r>
    </w:p>
    <w:p w14:paraId="317A78FD" w14:textId="77777777" w:rsidR="00E011A1" w:rsidRPr="001E75DF" w:rsidRDefault="00E011A1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Eso se expresa por ejemplo con </w:t>
      </w:r>
      <w:r w:rsidR="00F65DBE" w:rsidRPr="001E75DF">
        <w:rPr>
          <w:rFonts w:ascii="Times New Roman" w:hAnsi="Times New Roman" w:cs="Times New Roman"/>
          <w:lang w:val="es-ES_tradnl"/>
        </w:rPr>
        <w:t>eslóganes</w:t>
      </w:r>
      <w:r w:rsidRPr="001E75DF">
        <w:rPr>
          <w:rFonts w:ascii="Times New Roman" w:hAnsi="Times New Roman" w:cs="Times New Roman"/>
          <w:lang w:val="es-ES_tradnl"/>
        </w:rPr>
        <w:t xml:space="preserve"> como </w:t>
      </w:r>
      <w:r w:rsidR="00A121F5" w:rsidRPr="001E75DF">
        <w:rPr>
          <w:rFonts w:ascii="Times New Roman" w:hAnsi="Times New Roman" w:cs="Times New Roman"/>
          <w:lang w:val="es-ES_tradnl"/>
        </w:rPr>
        <w:t xml:space="preserve">“Con Chávez </w:t>
      </w:r>
      <w:r w:rsidRPr="001E75DF">
        <w:rPr>
          <w:rFonts w:ascii="Times New Roman" w:hAnsi="Times New Roman" w:cs="Times New Roman"/>
          <w:lang w:val="es-ES_tradnl"/>
        </w:rPr>
        <w:t>manda el pueblo” o</w:t>
      </w:r>
      <w:r w:rsidR="00A121F5" w:rsidRPr="001E75DF">
        <w:rPr>
          <w:rFonts w:ascii="Times New Roman" w:hAnsi="Times New Roman" w:cs="Times New Roman"/>
          <w:lang w:val="es-ES_tradnl"/>
        </w:rPr>
        <w:t xml:space="preserve"> “Venezuela ahora es de todos”. </w:t>
      </w:r>
    </w:p>
    <w:p w14:paraId="42805EBF" w14:textId="77777777" w:rsidR="008E1018" w:rsidRPr="001E75DF" w:rsidRDefault="008E1018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En s</w:t>
      </w:r>
      <w:r w:rsidR="00F65DBE" w:rsidRPr="001E75DF">
        <w:rPr>
          <w:rFonts w:ascii="Times New Roman" w:hAnsi="Times New Roman" w:cs="Times New Roman"/>
          <w:lang w:val="es-ES_tradnl"/>
        </w:rPr>
        <w:t>us actuaciones públicas abundab</w:t>
      </w:r>
      <w:r w:rsidRPr="001E75DF">
        <w:rPr>
          <w:rFonts w:ascii="Times New Roman" w:hAnsi="Times New Roman" w:cs="Times New Roman"/>
          <w:lang w:val="es-ES_tradnl"/>
        </w:rPr>
        <w:t xml:space="preserve">an la calumnia, la agitación de masas, la retórica de amigo/enemigo o de nosotros/ellos, y el vengador bolivariano. </w:t>
      </w:r>
    </w:p>
    <w:p w14:paraId="51BFA140" w14:textId="77777777" w:rsidR="00E011A1" w:rsidRPr="001E75DF" w:rsidRDefault="00A121F5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Parte del arsenal retórico del presidente venezolano está inspirado en estrategias de la propaganda fascista adaptadas a la televisión. </w:t>
      </w:r>
      <w:r w:rsidR="00E011A1" w:rsidRPr="001E75DF">
        <w:rPr>
          <w:rFonts w:ascii="Times New Roman" w:hAnsi="Times New Roman" w:cs="Times New Roman"/>
          <w:lang w:val="es-ES_tradnl"/>
        </w:rPr>
        <w:t>El</w:t>
      </w:r>
      <w:r w:rsidRPr="001E75DF">
        <w:rPr>
          <w:rFonts w:ascii="Times New Roman" w:hAnsi="Times New Roman" w:cs="Times New Roman"/>
          <w:lang w:val="es-ES_tradnl"/>
        </w:rPr>
        <w:t xml:space="preserve"> disc</w:t>
      </w:r>
      <w:r w:rsidR="00E011A1" w:rsidRPr="001E75DF">
        <w:rPr>
          <w:rFonts w:ascii="Times New Roman" w:hAnsi="Times New Roman" w:cs="Times New Roman"/>
          <w:lang w:val="es-ES_tradnl"/>
        </w:rPr>
        <w:t xml:space="preserve">urso es predominantemente oral, con un </w:t>
      </w:r>
      <w:r w:rsidRPr="001E75DF">
        <w:rPr>
          <w:rFonts w:ascii="Times New Roman" w:hAnsi="Times New Roman" w:cs="Times New Roman"/>
          <w:lang w:val="es-ES_tradnl"/>
        </w:rPr>
        <w:t xml:space="preserve">uso intenso de la televisión. </w:t>
      </w:r>
    </w:p>
    <w:p w14:paraId="3F99E240" w14:textId="77777777" w:rsidR="008E1018" w:rsidRDefault="00F65DB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ins w:id="112" w:author="Sophia Allouache" w:date="2014-10-16T11:32:00Z"/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Además</w:t>
      </w:r>
      <w:r w:rsidR="008E1018" w:rsidRPr="001E75DF">
        <w:rPr>
          <w:rFonts w:ascii="Times New Roman" w:hAnsi="Times New Roman" w:cs="Times New Roman"/>
          <w:lang w:val="es-ES_tradnl"/>
        </w:rPr>
        <w:t xml:space="preserve">, se opuso a un enemigo externo fácil de comprender: la oligarquía, el imperialismo, la globalización y los medios tradicionales de comunicación. La fuerza de su discurso político es la reivindicación histórica, en una lucha por los pobres, los excluidos y el pueblo. </w:t>
      </w:r>
    </w:p>
    <w:p w14:paraId="02FCEC8A" w14:textId="0E767E23" w:rsidR="00F35D1E" w:rsidRPr="001E75DF" w:rsidRDefault="00F35D1E" w:rsidP="00F35D1E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ins w:id="113" w:author="Sophia Allouache" w:date="2014-10-16T11:32:00Z">
        <w:r>
          <w:rPr>
            <w:rFonts w:ascii="Times New Roman" w:hAnsi="Times New Roman" w:cs="Times New Roman"/>
            <w:lang w:val="es-ES_tradnl"/>
          </w:rPr>
          <w:t xml:space="preserve">Chávez también se preocupó mucho de las cuestiones religiosas y se refiero regularmente a </w:t>
        </w:r>
        <w:proofErr w:type="spellStart"/>
        <w:r>
          <w:rPr>
            <w:rFonts w:ascii="Times New Roman" w:hAnsi="Times New Roman" w:cs="Times New Roman"/>
            <w:lang w:val="es-ES_tradnl"/>
          </w:rPr>
          <w:t>Jesus</w:t>
        </w:r>
        <w:proofErr w:type="spellEnd"/>
        <w:r>
          <w:rPr>
            <w:rFonts w:ascii="Times New Roman" w:hAnsi="Times New Roman" w:cs="Times New Roman"/>
            <w:lang w:val="es-ES_tradnl"/>
          </w:rPr>
          <w:t xml:space="preserve"> o a episodios de la Biblia. Sin embargo, a el no le gusta mucho el clericó.</w:t>
        </w:r>
      </w:ins>
    </w:p>
    <w:p w14:paraId="0D898E77" w14:textId="67055176" w:rsidR="008E1018" w:rsidRPr="001E75DF" w:rsidRDefault="008E1018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Una de las características mas importantes es el estilo popular del gobierno. Este estilo se lee en sus modos informales de contacto entre líder y seguidores, en la informalidad del vestir y cantar, en el lenguaje que usa, en el color rojo por todas partes</w:t>
      </w:r>
    </w:p>
    <w:p w14:paraId="712B1D34" w14:textId="77777777" w:rsidR="008E1018" w:rsidRPr="001E75DF" w:rsidRDefault="008E1018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Practica un ritual casi religioso para encontrarse con el pueblo: Todo comienza con un abrazo bolivariano, una alabanza a la masa presente, himnos, diversión y pedagogía...</w:t>
      </w:r>
    </w:p>
    <w:p w14:paraId="1E0C5A04" w14:textId="77777777" w:rsidR="008E1018" w:rsidRPr="001E75DF" w:rsidRDefault="00F65DB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Mas importante : Chávez creó su propio sistema de propaganda mediática. </w:t>
      </w:r>
      <w:r w:rsidR="008E1018" w:rsidRPr="001E75DF">
        <w:rPr>
          <w:rFonts w:ascii="Times New Roman" w:hAnsi="Times New Roman" w:cs="Times New Roman"/>
          <w:i/>
          <w:iCs/>
          <w:lang w:val="es-ES_tradnl"/>
        </w:rPr>
        <w:t xml:space="preserve">Aló Presidente </w:t>
      </w:r>
      <w:r w:rsidR="008E1018" w:rsidRPr="001E75DF">
        <w:rPr>
          <w:rFonts w:ascii="Times New Roman" w:hAnsi="Times New Roman" w:cs="Times New Roman"/>
          <w:lang w:val="es-ES_tradnl"/>
        </w:rPr>
        <w:t>es gobernar frente a las cámaras en una retórica digresiva, paródica y burlesca que genera acceso al pueblo y lleva a crear la ilusión de participación y la inutilidad del aparato de Estado.</w:t>
      </w:r>
    </w:p>
    <w:p w14:paraId="5AE60453" w14:textId="77777777" w:rsidR="00E011A1" w:rsidRPr="001E75DF" w:rsidRDefault="008E1018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Su presencia es en tiempo real, siempre está en pantalla; su medio favorito es la televisión</w:t>
      </w:r>
    </w:p>
    <w:p w14:paraId="4540B8D2" w14:textId="09DF8C82" w:rsidR="00F65DBE" w:rsidRPr="001E75DF" w:rsidRDefault="00F65DB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Chávez us</w:t>
      </w:r>
      <w:ins w:id="114" w:author="Carlos Marroquin" w:date="2014-10-16T11:16:00Z">
        <w:r w:rsidR="00BE5FD2">
          <w:rPr>
            <w:rFonts w:ascii="Times New Roman" w:hAnsi="Times New Roman" w:cs="Times New Roman"/>
            <w:lang w:val="es-ES_tradnl"/>
          </w:rPr>
          <w:t>a</w:t>
        </w:r>
      </w:ins>
      <w:r w:rsidRPr="001E75DF">
        <w:rPr>
          <w:rFonts w:ascii="Times New Roman" w:hAnsi="Times New Roman" w:cs="Times New Roman"/>
          <w:lang w:val="es-ES_tradnl"/>
        </w:rPr>
        <w:t xml:space="preserve"> también mucho mecanismos de participación directa de los ciudadanos para demostrar el dialogo con el pueblo. </w:t>
      </w:r>
    </w:p>
    <w:p w14:paraId="5EFF33DE" w14:textId="601E0BF9" w:rsidR="00F65DBE" w:rsidRPr="001E75DF" w:rsidRDefault="00F65DB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Finalmente podemos acabar diciendo que a Chávez también le importaba deslegitimar a sus opon</w:t>
      </w:r>
      <w:ins w:id="115" w:author="Carlos Marroquin" w:date="2014-10-16T11:16:00Z">
        <w:r w:rsidR="00BE5FD2">
          <w:rPr>
            <w:rFonts w:ascii="Times New Roman" w:hAnsi="Times New Roman" w:cs="Times New Roman"/>
            <w:lang w:val="es-ES_tradnl"/>
          </w:rPr>
          <w:t>ent</w:t>
        </w:r>
      </w:ins>
      <w:r w:rsidRPr="001E75DF">
        <w:rPr>
          <w:rFonts w:ascii="Times New Roman" w:hAnsi="Times New Roman" w:cs="Times New Roman"/>
          <w:lang w:val="es-ES_tradnl"/>
        </w:rPr>
        <w:t>es</w:t>
      </w:r>
      <w:ins w:id="116" w:author="Carlos Marroquin" w:date="2014-10-16T11:16:00Z">
        <w:r w:rsidR="00BE5FD2">
          <w:rPr>
            <w:rFonts w:ascii="Times New Roman" w:hAnsi="Times New Roman" w:cs="Times New Roman"/>
            <w:lang w:val="es-ES_tradnl"/>
          </w:rPr>
          <w:t xml:space="preserve">. </w:t>
        </w:r>
      </w:ins>
    </w:p>
    <w:p w14:paraId="7F75B4D8" w14:textId="77777777" w:rsidR="00F65DBE" w:rsidRPr="001E75DF" w:rsidRDefault="00F65DBE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61A7C392" w14:textId="77777777" w:rsidR="00A121F5" w:rsidRPr="001E75DF" w:rsidRDefault="008C4175" w:rsidP="001E75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u w:val="single"/>
          <w:lang w:val="es-ES_tradnl"/>
        </w:rPr>
      </w:pPr>
      <w:bookmarkStart w:id="117" w:name="OLE_LINK29"/>
      <w:bookmarkStart w:id="118" w:name="OLE_LINK30"/>
      <w:r w:rsidRPr="001E75DF">
        <w:rPr>
          <w:rFonts w:ascii="Times New Roman" w:hAnsi="Times New Roman" w:cs="Times New Roman"/>
          <w:u w:val="single"/>
          <w:lang w:val="es-ES_tradnl"/>
        </w:rPr>
        <w:t xml:space="preserve">Lula: Sin el, “nunca </w:t>
      </w:r>
      <w:proofErr w:type="spellStart"/>
      <w:r w:rsidRPr="001E75DF">
        <w:rPr>
          <w:rFonts w:ascii="Times New Roman" w:hAnsi="Times New Roman" w:cs="Times New Roman"/>
          <w:u w:val="single"/>
          <w:lang w:val="es-ES_tradnl"/>
        </w:rPr>
        <w:t>na</w:t>
      </w:r>
      <w:proofErr w:type="spellEnd"/>
      <w:r w:rsidRPr="001E75DF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1E75DF">
        <w:rPr>
          <w:rFonts w:ascii="Times New Roman" w:hAnsi="Times New Roman" w:cs="Times New Roman"/>
          <w:u w:val="single"/>
          <w:lang w:val="es-ES_tradnl"/>
        </w:rPr>
        <w:t>história</w:t>
      </w:r>
      <w:proofErr w:type="spellEnd"/>
      <w:r w:rsidRPr="001E75DF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1E75DF">
        <w:rPr>
          <w:rFonts w:ascii="Times New Roman" w:hAnsi="Times New Roman" w:cs="Times New Roman"/>
          <w:u w:val="single"/>
          <w:lang w:val="es-ES_tradnl"/>
        </w:rPr>
        <w:t>deste</w:t>
      </w:r>
      <w:proofErr w:type="spellEnd"/>
      <w:r w:rsidRPr="001E75DF">
        <w:rPr>
          <w:rFonts w:ascii="Times New Roman" w:hAnsi="Times New Roman" w:cs="Times New Roman"/>
          <w:u w:val="single"/>
          <w:lang w:val="es-ES_tradnl"/>
        </w:rPr>
        <w:t xml:space="preserve"> país”. </w:t>
      </w:r>
    </w:p>
    <w:bookmarkEnd w:id="117"/>
    <w:bookmarkEnd w:id="118"/>
    <w:p w14:paraId="7C0690AD" w14:textId="77777777" w:rsidR="00A121F5" w:rsidRPr="001E75DF" w:rsidRDefault="00A121F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22E9387B" w14:textId="77777777" w:rsidR="00EA5747" w:rsidRPr="001E75DF" w:rsidRDefault="00A121F5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1E75DF">
        <w:rPr>
          <w:rFonts w:ascii="Times New Roman" w:hAnsi="Times New Roman" w:cs="Times New Roman"/>
          <w:lang w:val="es-ES_tradnl"/>
        </w:rPr>
        <w:t>Luiz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1E75DF">
        <w:rPr>
          <w:rFonts w:ascii="Times New Roman" w:hAnsi="Times New Roman" w:cs="Times New Roman"/>
          <w:lang w:val="es-ES_tradnl"/>
        </w:rPr>
        <w:t>Inácio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Lula da Silva,</w:t>
      </w:r>
      <w:r w:rsidR="00EA5747" w:rsidRPr="001E75DF">
        <w:rPr>
          <w:rFonts w:ascii="Times New Roman" w:hAnsi="Times New Roman" w:cs="Times New Roman"/>
          <w:lang w:val="es-ES_tradnl"/>
        </w:rPr>
        <w:t xml:space="preserve"> o Lula, implementó </w:t>
      </w:r>
      <w:r w:rsidR="00FA3A31" w:rsidRPr="001E75DF">
        <w:rPr>
          <w:rFonts w:ascii="Times New Roman" w:hAnsi="Times New Roman" w:cs="Times New Roman"/>
          <w:lang w:val="es-ES_tradnl"/>
        </w:rPr>
        <w:t xml:space="preserve">una nueva manera de comunicar en Brasil. </w:t>
      </w:r>
    </w:p>
    <w:p w14:paraId="6828956E" w14:textId="7BBE4ADC" w:rsidR="00707276" w:rsidRPr="001E75DF" w:rsidRDefault="001C03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Primero es importante notar que s</w:t>
      </w:r>
      <w:r w:rsidR="00FA3A31" w:rsidRPr="001E75DF">
        <w:rPr>
          <w:rFonts w:ascii="Times New Roman" w:hAnsi="Times New Roman" w:cs="Times New Roman"/>
          <w:lang w:val="es-ES_tradnl"/>
        </w:rPr>
        <w:t xml:space="preserve">obre el modelo de </w:t>
      </w:r>
      <w:r w:rsidRPr="001E75DF">
        <w:rPr>
          <w:rFonts w:ascii="Times New Roman" w:hAnsi="Times New Roman" w:cs="Times New Roman"/>
          <w:lang w:val="es-ES_tradnl"/>
        </w:rPr>
        <w:t>Chávez</w:t>
      </w:r>
      <w:r w:rsidR="00FA3A31" w:rsidRPr="001E75DF">
        <w:rPr>
          <w:rFonts w:ascii="Times New Roman" w:hAnsi="Times New Roman" w:cs="Times New Roman"/>
          <w:lang w:val="es-ES_tradnl"/>
        </w:rPr>
        <w:t>, Lula implement</w:t>
      </w:r>
      <w:ins w:id="119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ó</w:t>
        </w:r>
      </w:ins>
      <w:r w:rsidR="00FA3A31" w:rsidRPr="001E75DF">
        <w:rPr>
          <w:rFonts w:ascii="Times New Roman" w:hAnsi="Times New Roman" w:cs="Times New Roman"/>
          <w:lang w:val="es-ES_tradnl"/>
        </w:rPr>
        <w:t xml:space="preserve"> un programa semanal de radio </w:t>
      </w:r>
      <w:r w:rsidRPr="001E75DF">
        <w:rPr>
          <w:rFonts w:ascii="Times New Roman" w:hAnsi="Times New Roman" w:cs="Times New Roman"/>
          <w:lang w:val="es-ES_tradnl"/>
        </w:rPr>
        <w:t>para mantener el contacto con el pueblo. De la misma manera, privilegió el contacto directo y vivo durante mítines o emisiones de televisión en los que se dirigió</w:t>
      </w:r>
      <w:r w:rsidR="00FA3A31" w:rsidRPr="001E75DF">
        <w:rPr>
          <w:rFonts w:ascii="Times New Roman" w:hAnsi="Times New Roman" w:cs="Times New Roman"/>
          <w:lang w:val="es-ES_tradnl"/>
        </w:rPr>
        <w:t xml:space="preserve"> directamente al pueblo. </w:t>
      </w:r>
    </w:p>
    <w:p w14:paraId="77F9997D" w14:textId="6D832800" w:rsidR="001C03A9" w:rsidRPr="001E75DF" w:rsidRDefault="001C03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Adem</w:t>
      </w:r>
      <w:ins w:id="120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á</w:t>
        </w:r>
      </w:ins>
      <w:r w:rsidRPr="001E75DF">
        <w:rPr>
          <w:rFonts w:ascii="Times New Roman" w:hAnsi="Times New Roman" w:cs="Times New Roman"/>
          <w:lang w:val="es-ES_tradnl"/>
        </w:rPr>
        <w:t>s, u</w:t>
      </w:r>
      <w:r w:rsidR="00FA3A31" w:rsidRPr="001E75DF">
        <w:rPr>
          <w:rFonts w:ascii="Times New Roman" w:hAnsi="Times New Roman" w:cs="Times New Roman"/>
          <w:lang w:val="es-ES_tradnl"/>
        </w:rPr>
        <w:t xml:space="preserve">na particularidad de Lula es que </w:t>
      </w:r>
      <w:r w:rsidR="00707276" w:rsidRPr="001E75DF">
        <w:rPr>
          <w:rFonts w:ascii="Times New Roman" w:hAnsi="Times New Roman" w:cs="Times New Roman"/>
          <w:lang w:val="es-ES_tradnl"/>
        </w:rPr>
        <w:t>se apoyó sobre la idea del cambio, por eso de manera recurrente Lula pronunci</w:t>
      </w:r>
      <w:ins w:id="121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ó</w:t>
        </w:r>
      </w:ins>
      <w:r w:rsidR="00707276" w:rsidRPr="001E75DF">
        <w:rPr>
          <w:rFonts w:ascii="Times New Roman" w:hAnsi="Times New Roman" w:cs="Times New Roman"/>
          <w:lang w:val="es-ES_tradnl"/>
        </w:rPr>
        <w:t xml:space="preserve"> la frase “</w:t>
      </w:r>
      <w:r w:rsidR="00707276" w:rsidRPr="001E75DF">
        <w:rPr>
          <w:rFonts w:ascii="Times New Roman" w:hAnsi="Times New Roman" w:cs="Times New Roman"/>
          <w:i/>
          <w:lang w:val="es-ES_tradnl"/>
        </w:rPr>
        <w:t xml:space="preserve">nunca </w:t>
      </w:r>
      <w:proofErr w:type="spellStart"/>
      <w:r w:rsidR="00707276" w:rsidRPr="001E75DF">
        <w:rPr>
          <w:rFonts w:ascii="Times New Roman" w:hAnsi="Times New Roman" w:cs="Times New Roman"/>
          <w:i/>
          <w:lang w:val="es-ES_tradnl"/>
        </w:rPr>
        <w:t>na</w:t>
      </w:r>
      <w:proofErr w:type="spellEnd"/>
      <w:r w:rsidR="00707276" w:rsidRPr="001E75DF"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 w:rsidR="00707276" w:rsidRPr="001E75DF">
        <w:rPr>
          <w:rFonts w:ascii="Times New Roman" w:hAnsi="Times New Roman" w:cs="Times New Roman"/>
          <w:i/>
          <w:lang w:val="es-ES_tradnl"/>
        </w:rPr>
        <w:t>história</w:t>
      </w:r>
      <w:proofErr w:type="spellEnd"/>
      <w:r w:rsidR="00707276" w:rsidRPr="001E75DF"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 w:rsidR="00707276" w:rsidRPr="001E75DF">
        <w:rPr>
          <w:rFonts w:ascii="Times New Roman" w:hAnsi="Times New Roman" w:cs="Times New Roman"/>
          <w:i/>
          <w:lang w:val="es-ES_tradnl"/>
        </w:rPr>
        <w:t>deste</w:t>
      </w:r>
      <w:proofErr w:type="spellEnd"/>
      <w:r w:rsidR="00707276" w:rsidRPr="001E75DF">
        <w:rPr>
          <w:rFonts w:ascii="Times New Roman" w:hAnsi="Times New Roman" w:cs="Times New Roman"/>
          <w:i/>
          <w:lang w:val="es-ES_tradnl"/>
        </w:rPr>
        <w:t xml:space="preserve"> país</w:t>
      </w:r>
      <w:r w:rsidR="00707276" w:rsidRPr="001E75DF">
        <w:rPr>
          <w:rFonts w:ascii="Times New Roman" w:hAnsi="Times New Roman" w:cs="Times New Roman"/>
          <w:lang w:val="es-ES_tradnl"/>
        </w:rPr>
        <w:t xml:space="preserve">” (es decir “nunca en la historia de este país” : esta frase </w:t>
      </w:r>
      <w:ins w:id="122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es</w:t>
        </w:r>
        <w:r w:rsidR="00BE5FD2"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="00707276" w:rsidRPr="001E75DF">
        <w:rPr>
          <w:rFonts w:ascii="Times New Roman" w:hAnsi="Times New Roman" w:cs="Times New Roman"/>
          <w:lang w:val="es-ES_tradnl"/>
        </w:rPr>
        <w:t xml:space="preserve">muy importante en la comunicación de Lula que tradujo que Brasil </w:t>
      </w:r>
      <w:proofErr w:type="spellStart"/>
      <w:r w:rsidR="00707276" w:rsidRPr="001E75DF">
        <w:rPr>
          <w:rFonts w:ascii="Times New Roman" w:hAnsi="Times New Roman" w:cs="Times New Roman"/>
          <w:lang w:val="es-ES_tradnl"/>
        </w:rPr>
        <w:t>ha</w:t>
      </w:r>
      <w:ins w:id="123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bia</w:t>
        </w:r>
      </w:ins>
      <w:proofErr w:type="spellEnd"/>
      <w:r w:rsidR="00707276" w:rsidRPr="001E75DF">
        <w:rPr>
          <w:rFonts w:ascii="Times New Roman" w:hAnsi="Times New Roman" w:cs="Times New Roman"/>
          <w:lang w:val="es-ES_tradnl"/>
        </w:rPr>
        <w:t xml:space="preserve"> tomado un nuevo impulso. Lula no solo us</w:t>
      </w:r>
      <w:ins w:id="124" w:author="Carlos Marroquin" w:date="2014-10-16T11:17:00Z">
        <w:r w:rsidR="00BE5FD2">
          <w:rPr>
            <w:rFonts w:ascii="Times New Roman" w:hAnsi="Times New Roman" w:cs="Times New Roman"/>
            <w:lang w:val="es-ES_tradnl"/>
          </w:rPr>
          <w:t>ó</w:t>
        </w:r>
      </w:ins>
      <w:r w:rsidR="00707276" w:rsidRPr="001E75DF">
        <w:rPr>
          <w:rFonts w:ascii="Times New Roman" w:hAnsi="Times New Roman" w:cs="Times New Roman"/>
          <w:lang w:val="es-ES_tradnl"/>
        </w:rPr>
        <w:t xml:space="preserve"> esa frase durante su primer mandato, pero también durante el segundo. </w:t>
      </w:r>
    </w:p>
    <w:p w14:paraId="3D824C44" w14:textId="55070050" w:rsidR="001C03A9" w:rsidRPr="001E75DF" w:rsidRDefault="001C03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Unas de la preocupaciones de Lula es hacerse entender </w:t>
      </w:r>
      <w:ins w:id="125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>por</w:t>
        </w:r>
        <w:r w:rsidR="00BE5FD2"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1E75DF">
        <w:rPr>
          <w:rFonts w:ascii="Times New Roman" w:hAnsi="Times New Roman" w:cs="Times New Roman"/>
          <w:lang w:val="es-ES_tradnl"/>
        </w:rPr>
        <w:t>su pueblo, por eso también us</w:t>
      </w:r>
      <w:ins w:id="126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>ó</w:t>
        </w:r>
      </w:ins>
      <w:r w:rsidRPr="001E75DF">
        <w:rPr>
          <w:rFonts w:ascii="Times New Roman" w:hAnsi="Times New Roman" w:cs="Times New Roman"/>
          <w:lang w:val="es-ES_tradnl"/>
        </w:rPr>
        <w:t xml:space="preserve"> much</w:t>
      </w:r>
      <w:ins w:id="127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>as</w:t>
        </w:r>
      </w:ins>
      <w:r w:rsidRPr="001E75DF">
        <w:rPr>
          <w:rFonts w:ascii="Times New Roman" w:hAnsi="Times New Roman" w:cs="Times New Roman"/>
          <w:lang w:val="es-ES_tradnl"/>
        </w:rPr>
        <w:t xml:space="preserve"> metáforas y mas particularmente metáforas sobre el futbol o la familia, pero también empleó un lenguaje fácil. </w:t>
      </w:r>
    </w:p>
    <w:p w14:paraId="4AB4B048" w14:textId="20BB7F99" w:rsidR="001C03A9" w:rsidRPr="001E75DF" w:rsidRDefault="001C03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Su sucesora, </w:t>
      </w:r>
      <w:proofErr w:type="spellStart"/>
      <w:r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1E75DF">
        <w:rPr>
          <w:rFonts w:ascii="Times New Roman" w:hAnsi="Times New Roman" w:cs="Times New Roman"/>
          <w:lang w:val="es-ES_tradnl"/>
        </w:rPr>
        <w:t>Roussef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ha </w:t>
      </w:r>
      <w:ins w:id="128" w:author="Sophia Allouache" w:date="2014-10-16T11:34:00Z">
        <w:r w:rsidR="00F35D1E" w:rsidRPr="001E75DF">
          <w:rPr>
            <w:rFonts w:ascii="Times New Roman" w:hAnsi="Times New Roman" w:cs="Times New Roman"/>
            <w:lang w:val="es-ES_tradnl"/>
          </w:rPr>
          <w:t>seguido</w:t>
        </w:r>
      </w:ins>
      <w:r w:rsidRPr="001E75DF">
        <w:rPr>
          <w:rFonts w:ascii="Times New Roman" w:hAnsi="Times New Roman" w:cs="Times New Roman"/>
          <w:lang w:val="es-ES_tradnl"/>
        </w:rPr>
        <w:t xml:space="preserve"> utilizando los métodos de su mentor.</w:t>
      </w:r>
    </w:p>
    <w:p w14:paraId="10DBA35C" w14:textId="4CD8BE0D" w:rsidR="00682BAC" w:rsidRPr="001E75DF" w:rsidRDefault="001C03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Primero d</w:t>
      </w:r>
      <w:r w:rsidR="00762852" w:rsidRPr="001E75DF">
        <w:rPr>
          <w:rFonts w:ascii="Times New Roman" w:hAnsi="Times New Roman" w:cs="Times New Roman"/>
          <w:lang w:val="es-ES_tradnl"/>
        </w:rPr>
        <w:t xml:space="preserve">ebemos subrayar que </w:t>
      </w:r>
      <w:proofErr w:type="spellStart"/>
      <w:r w:rsidR="00762852"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="00762852" w:rsidRPr="001E75DF">
        <w:rPr>
          <w:rFonts w:ascii="Times New Roman" w:hAnsi="Times New Roman" w:cs="Times New Roman"/>
          <w:lang w:val="es-ES_tradnl"/>
        </w:rPr>
        <w:t xml:space="preserve"> no fue</w:t>
      </w:r>
      <w:r w:rsidRPr="001E75DF">
        <w:rPr>
          <w:rFonts w:ascii="Times New Roman" w:hAnsi="Times New Roman" w:cs="Times New Roman"/>
          <w:lang w:val="es-ES_tradnl"/>
        </w:rPr>
        <w:t xml:space="preserve"> </w:t>
      </w:r>
      <w:r w:rsidR="00762852" w:rsidRPr="001E75DF">
        <w:rPr>
          <w:rFonts w:ascii="Times New Roman" w:hAnsi="Times New Roman" w:cs="Times New Roman"/>
          <w:lang w:val="es-ES_tradnl"/>
        </w:rPr>
        <w:t xml:space="preserve">cualquiera candidata: Lula la designó como su sucesora y apoyó la candidatura de su protegida. </w:t>
      </w:r>
    </w:p>
    <w:p w14:paraId="5516B4CC" w14:textId="0A2442D1" w:rsidR="00A121F5" w:rsidRPr="001E75DF" w:rsidRDefault="00762852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En efecto, en primer lugar </w:t>
      </w:r>
      <w:proofErr w:type="spellStart"/>
      <w:r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no fue tan ama</w:t>
      </w:r>
      <w:ins w:id="129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>da</w:t>
        </w:r>
      </w:ins>
      <w:r w:rsidRPr="001E75DF">
        <w:rPr>
          <w:rFonts w:ascii="Times New Roman" w:hAnsi="Times New Roman" w:cs="Times New Roman"/>
          <w:lang w:val="es-ES_tradnl"/>
        </w:rPr>
        <w:t xml:space="preserve"> por los Brasileños,  sin embargo Lula usó sus métodos de comunicación para convencer a su pueblo de </w:t>
      </w:r>
      <w:ins w:id="130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 xml:space="preserve">que </w:t>
        </w:r>
      </w:ins>
      <w:r w:rsidRPr="001E75DF">
        <w:rPr>
          <w:rFonts w:ascii="Times New Roman" w:hAnsi="Times New Roman" w:cs="Times New Roman"/>
          <w:lang w:val="es-ES_tradnl"/>
        </w:rPr>
        <w:t>confiar</w:t>
      </w:r>
      <w:ins w:id="131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 xml:space="preserve">a </w:t>
        </w:r>
      </w:ins>
      <w:r w:rsidRPr="001E75DF">
        <w:rPr>
          <w:rFonts w:ascii="Times New Roman" w:hAnsi="Times New Roman" w:cs="Times New Roman"/>
          <w:lang w:val="es-ES_tradnl"/>
        </w:rPr>
        <w:t xml:space="preserve">en </w:t>
      </w:r>
      <w:proofErr w:type="spellStart"/>
      <w:r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</w:t>
      </w:r>
      <w:ins w:id="132" w:author="Carlos Marroquin" w:date="2014-10-16T11:18:00Z">
        <w:r w:rsidR="00BE5FD2">
          <w:rPr>
            <w:rFonts w:ascii="Times New Roman" w:hAnsi="Times New Roman" w:cs="Times New Roman"/>
            <w:lang w:val="es-ES_tradnl"/>
          </w:rPr>
          <w:t>para</w:t>
        </w:r>
        <w:r w:rsidR="00BE5FD2"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1E75DF">
        <w:rPr>
          <w:rFonts w:ascii="Times New Roman" w:hAnsi="Times New Roman" w:cs="Times New Roman"/>
          <w:lang w:val="es-ES_tradnl"/>
        </w:rPr>
        <w:t xml:space="preserve">que siguiera su herencia. </w:t>
      </w:r>
    </w:p>
    <w:p w14:paraId="6322CEAC" w14:textId="1890E9CC" w:rsidR="00682BAC" w:rsidRPr="001E75DF" w:rsidRDefault="00762852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Para acabar con Brasil, he leído un rumor según </w:t>
      </w:r>
      <w:ins w:id="133" w:author="Carlos Marroquin" w:date="2014-10-16T11:19:00Z">
        <w:r w:rsidR="00BE5FD2">
          <w:rPr>
            <w:rFonts w:ascii="Times New Roman" w:hAnsi="Times New Roman" w:cs="Times New Roman"/>
            <w:lang w:val="es-ES_tradnl"/>
          </w:rPr>
          <w:t xml:space="preserve">el cual </w:t>
        </w:r>
      </w:ins>
      <w:proofErr w:type="spellStart"/>
      <w:r w:rsidRPr="001E75DF">
        <w:rPr>
          <w:rFonts w:ascii="Times New Roman" w:hAnsi="Times New Roman" w:cs="Times New Roman"/>
          <w:lang w:val="es-ES_tradnl"/>
        </w:rPr>
        <w:t>Dilma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 se someti</w:t>
      </w:r>
      <w:ins w:id="134" w:author="Carlos Marroquin" w:date="2014-10-16T11:19:00Z">
        <w:r w:rsidR="00BE5FD2">
          <w:rPr>
            <w:rFonts w:ascii="Times New Roman" w:hAnsi="Times New Roman" w:cs="Times New Roman"/>
            <w:lang w:val="es-ES_tradnl"/>
          </w:rPr>
          <w:t xml:space="preserve">ó </w:t>
        </w:r>
      </w:ins>
      <w:r w:rsidRPr="001E75DF">
        <w:rPr>
          <w:rFonts w:ascii="Times New Roman" w:hAnsi="Times New Roman" w:cs="Times New Roman"/>
          <w:lang w:val="es-ES_tradnl"/>
        </w:rPr>
        <w:t xml:space="preserve">a </w:t>
      </w:r>
      <w:ins w:id="135" w:author="Carlos Marroquin" w:date="2014-10-16T11:19:00Z">
        <w:r w:rsidR="00BE5FD2" w:rsidRPr="001E75DF">
          <w:rPr>
            <w:rFonts w:ascii="Times New Roman" w:hAnsi="Times New Roman" w:cs="Times New Roman"/>
            <w:lang w:val="es-ES_tradnl"/>
          </w:rPr>
          <w:t>cirugía</w:t>
        </w:r>
      </w:ins>
      <w:r w:rsidRPr="001E75DF">
        <w:rPr>
          <w:rFonts w:ascii="Times New Roman" w:hAnsi="Times New Roman" w:cs="Times New Roman"/>
          <w:lang w:val="es-ES_tradnl"/>
        </w:rPr>
        <w:t xml:space="preserve"> estética </w:t>
      </w:r>
      <w:ins w:id="136" w:author="Carlos Marroquin" w:date="2014-10-16T11:19:00Z">
        <w:r w:rsidR="00BE5FD2">
          <w:rPr>
            <w:rFonts w:ascii="Times New Roman" w:hAnsi="Times New Roman" w:cs="Times New Roman"/>
            <w:lang w:val="es-ES_tradnl"/>
          </w:rPr>
          <w:t>para</w:t>
        </w:r>
      </w:ins>
      <w:r w:rsidRPr="001E75DF">
        <w:rPr>
          <w:rFonts w:ascii="Times New Roman" w:hAnsi="Times New Roman" w:cs="Times New Roman"/>
          <w:lang w:val="es-ES_tradnl"/>
        </w:rPr>
        <w:t xml:space="preserve"> </w:t>
      </w:r>
      <w:r w:rsidR="00682BAC" w:rsidRPr="001E75DF">
        <w:rPr>
          <w:rFonts w:ascii="Times New Roman" w:hAnsi="Times New Roman" w:cs="Times New Roman"/>
          <w:lang w:val="es-ES_tradnl"/>
        </w:rPr>
        <w:t>“suavizar a sus rasgos faciales”.</w:t>
      </w:r>
    </w:p>
    <w:p w14:paraId="495F9126" w14:textId="77777777" w:rsidR="00A121F5" w:rsidRPr="001E75DF" w:rsidRDefault="00A121F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72503186" w14:textId="77777777" w:rsidR="00A121F5" w:rsidRPr="001E75DF" w:rsidRDefault="008C4175" w:rsidP="001E75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u w:val="single"/>
          <w:lang w:val="es-ES_tradnl"/>
        </w:rPr>
      </w:pPr>
      <w:bookmarkStart w:id="137" w:name="OLE_LINK31"/>
      <w:bookmarkStart w:id="138" w:name="OLE_LINK32"/>
      <w:r w:rsidRPr="001E75DF">
        <w:rPr>
          <w:rFonts w:ascii="Times New Roman" w:hAnsi="Times New Roman" w:cs="Times New Roman"/>
          <w:u w:val="single"/>
          <w:lang w:val="es-ES_tradnl"/>
        </w:rPr>
        <w:t xml:space="preserve">Evo Morales </w:t>
      </w:r>
      <w:bookmarkEnd w:id="137"/>
      <w:bookmarkEnd w:id="138"/>
      <w:r w:rsidRPr="001E75DF">
        <w:rPr>
          <w:rFonts w:ascii="Times New Roman" w:hAnsi="Times New Roman" w:cs="Times New Roman"/>
          <w:u w:val="single"/>
          <w:lang w:val="es-ES_tradnl"/>
        </w:rPr>
        <w:t>“hijo del pueblo y primer presidente indígena”</w:t>
      </w:r>
    </w:p>
    <w:p w14:paraId="0988CFE7" w14:textId="77777777" w:rsidR="000462A9" w:rsidRPr="001E75DF" w:rsidRDefault="000462A9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609C8BE3" w14:textId="77777777" w:rsidR="000462A9" w:rsidRPr="001E75DF" w:rsidRDefault="00A121F5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En Bolivia pocos se atreven a negar que la historia de este país cobra dimensiones novedosas desde que Evo Morales </w:t>
      </w:r>
      <w:r w:rsidR="000462A9" w:rsidRPr="001E75DF">
        <w:rPr>
          <w:rFonts w:ascii="Times New Roman" w:hAnsi="Times New Roman" w:cs="Times New Roman"/>
          <w:lang w:val="es-ES_tradnl"/>
        </w:rPr>
        <w:t>se ha vuelto</w:t>
      </w:r>
      <w:r w:rsidRPr="001E75DF">
        <w:rPr>
          <w:rFonts w:ascii="Times New Roman" w:hAnsi="Times New Roman" w:cs="Times New Roman"/>
          <w:lang w:val="es-ES_tradnl"/>
        </w:rPr>
        <w:t xml:space="preserve"> Presidente de la República. </w:t>
      </w:r>
    </w:p>
    <w:p w14:paraId="70AF5B6E" w14:textId="77777777" w:rsidR="000462A9" w:rsidRPr="001E75DF" w:rsidRDefault="000462A9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Evo Morales es el </w:t>
      </w:r>
      <w:r w:rsidR="00A121F5" w:rsidRPr="001E75DF">
        <w:rPr>
          <w:rFonts w:ascii="Times New Roman" w:hAnsi="Times New Roman" w:cs="Times New Roman"/>
          <w:lang w:val="es-ES_tradnl"/>
        </w:rPr>
        <w:t xml:space="preserve">Primer Presidente indígena, </w:t>
      </w:r>
      <w:r w:rsidRPr="001E75DF">
        <w:rPr>
          <w:rFonts w:ascii="Times New Roman" w:hAnsi="Times New Roman" w:cs="Times New Roman"/>
          <w:lang w:val="es-ES_tradnl"/>
        </w:rPr>
        <w:t>y eso se ve : (</w:t>
      </w:r>
      <w:r w:rsidR="009C4BCE" w:rsidRPr="001E75DF">
        <w:rPr>
          <w:rFonts w:ascii="Times New Roman" w:hAnsi="Times New Roman" w:cs="Times New Roman"/>
          <w:lang w:val="es-ES_tradnl"/>
        </w:rPr>
        <w:t>fotografía</w:t>
      </w:r>
      <w:r w:rsidRPr="001E75DF">
        <w:rPr>
          <w:rFonts w:ascii="Times New Roman" w:hAnsi="Times New Roman" w:cs="Times New Roman"/>
          <w:lang w:val="es-ES_tradnl"/>
        </w:rPr>
        <w:t xml:space="preserve"> en vestidos </w:t>
      </w:r>
      <w:r w:rsidR="009C4BCE" w:rsidRPr="001E75DF">
        <w:rPr>
          <w:rFonts w:ascii="Times New Roman" w:hAnsi="Times New Roman" w:cs="Times New Roman"/>
          <w:lang w:val="es-ES_tradnl"/>
        </w:rPr>
        <w:t>indígenas</w:t>
      </w:r>
      <w:r w:rsidRPr="001E75DF">
        <w:rPr>
          <w:rFonts w:ascii="Times New Roman" w:hAnsi="Times New Roman" w:cs="Times New Roman"/>
          <w:lang w:val="es-ES_tradnl"/>
        </w:rPr>
        <w:t xml:space="preserve">) </w:t>
      </w:r>
    </w:p>
    <w:p w14:paraId="12536E3E" w14:textId="77777777" w:rsidR="000462A9" w:rsidRPr="001E75DF" w:rsidRDefault="009C4BC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Por</w:t>
      </w:r>
      <w:r w:rsidR="000462A9" w:rsidRPr="001E75DF">
        <w:rPr>
          <w:rFonts w:ascii="Times New Roman" w:hAnsi="Times New Roman" w:cs="Times New Roman"/>
          <w:lang w:val="es-ES_tradnl"/>
        </w:rPr>
        <w:t xml:space="preserve"> </w:t>
      </w:r>
      <w:r w:rsidRPr="001E75DF">
        <w:rPr>
          <w:rFonts w:ascii="Times New Roman" w:hAnsi="Times New Roman" w:cs="Times New Roman"/>
          <w:lang w:val="es-ES_tradnl"/>
        </w:rPr>
        <w:t>e</w:t>
      </w:r>
      <w:r w:rsidR="000462A9" w:rsidRPr="001E75DF">
        <w:rPr>
          <w:rFonts w:ascii="Times New Roman" w:hAnsi="Times New Roman" w:cs="Times New Roman"/>
          <w:lang w:val="es-ES_tradnl"/>
        </w:rPr>
        <w:t xml:space="preserve">so se ha dado una misión fundacional: su discurso está centrado en los excluidos y en los  indígenas; un discurso nacional popular de núcleo indígena y antiimperialista. </w:t>
      </w:r>
    </w:p>
    <w:p w14:paraId="25B90DED" w14:textId="0A660244" w:rsidR="000462A9" w:rsidRPr="001E75DF" w:rsidRDefault="000462A9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Otro </w:t>
      </w:r>
      <w:r w:rsidR="009C4BCE" w:rsidRPr="001E75DF">
        <w:rPr>
          <w:rFonts w:ascii="Times New Roman" w:hAnsi="Times New Roman" w:cs="Times New Roman"/>
          <w:lang w:val="es-ES_tradnl"/>
        </w:rPr>
        <w:t>elemento</w:t>
      </w:r>
      <w:r w:rsidRPr="001E75DF">
        <w:rPr>
          <w:rFonts w:ascii="Times New Roman" w:hAnsi="Times New Roman" w:cs="Times New Roman"/>
          <w:lang w:val="es-ES_tradnl"/>
        </w:rPr>
        <w:t xml:space="preserve"> de su </w:t>
      </w:r>
      <w:ins w:id="139" w:author="Carlos Marroquin" w:date="2014-10-16T11:19:00Z">
        <w:r w:rsidR="00BE5FD2" w:rsidRPr="001E75DF">
          <w:rPr>
            <w:rFonts w:ascii="Times New Roman" w:hAnsi="Times New Roman" w:cs="Times New Roman"/>
            <w:lang w:val="es-ES_tradnl"/>
          </w:rPr>
          <w:t>retórica</w:t>
        </w:r>
      </w:ins>
      <w:r w:rsidRPr="001E75DF">
        <w:rPr>
          <w:rFonts w:ascii="Times New Roman" w:hAnsi="Times New Roman" w:cs="Times New Roman"/>
          <w:lang w:val="es-ES_tradnl"/>
        </w:rPr>
        <w:t xml:space="preserve"> : E</w:t>
      </w:r>
      <w:r w:rsidR="00A121F5" w:rsidRPr="001E75DF">
        <w:rPr>
          <w:rFonts w:ascii="Times New Roman" w:hAnsi="Times New Roman" w:cs="Times New Roman"/>
          <w:lang w:val="es-ES_tradnl"/>
        </w:rPr>
        <w:t xml:space="preserve">vo ha declarado la guerra contra el neoliberalismo, el imperialismo y el racismo. </w:t>
      </w:r>
    </w:p>
    <w:p w14:paraId="475808ED" w14:textId="0671A54D" w:rsidR="000462A9" w:rsidRPr="001E75DF" w:rsidRDefault="000462A9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En cuent</w:t>
      </w:r>
      <w:ins w:id="140" w:author="Carlos Marroquin" w:date="2014-10-16T11:19:00Z">
        <w:r w:rsidR="00BE5FD2">
          <w:rPr>
            <w:rFonts w:ascii="Times New Roman" w:hAnsi="Times New Roman" w:cs="Times New Roman"/>
            <w:lang w:val="es-ES_tradnl"/>
          </w:rPr>
          <w:t>o</w:t>
        </w:r>
      </w:ins>
      <w:r w:rsidRPr="001E75DF">
        <w:rPr>
          <w:rFonts w:ascii="Times New Roman" w:hAnsi="Times New Roman" w:cs="Times New Roman"/>
          <w:lang w:val="es-ES_tradnl"/>
        </w:rPr>
        <w:t xml:space="preserve"> a la forma: Su retórica tiene la forma de un diálogo permanente con la gente, es más una charla o conversación colectiva. </w:t>
      </w:r>
    </w:p>
    <w:p w14:paraId="175B3F0C" w14:textId="77777777" w:rsidR="000462A9" w:rsidRPr="001E75DF" w:rsidRDefault="000462A9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Su relato es largo en frases cortas; su narrativa es coloquial y espontánea, </w:t>
      </w:r>
      <w:r w:rsidR="009C4BCE" w:rsidRPr="001E75DF">
        <w:rPr>
          <w:rFonts w:ascii="Times New Roman" w:hAnsi="Times New Roman" w:cs="Times New Roman"/>
          <w:lang w:val="es-ES_tradnl"/>
        </w:rPr>
        <w:t>demuestra</w:t>
      </w:r>
      <w:r w:rsidRPr="001E75DF">
        <w:rPr>
          <w:rFonts w:ascii="Times New Roman" w:hAnsi="Times New Roman" w:cs="Times New Roman"/>
          <w:lang w:val="es-ES_tradnl"/>
        </w:rPr>
        <w:t xml:space="preserve"> que no sigue guiones ni manuales</w:t>
      </w:r>
    </w:p>
    <w:p w14:paraId="228E65C2" w14:textId="77777777" w:rsidR="000462A9" w:rsidRPr="001E75DF" w:rsidRDefault="009C4BC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Además</w:t>
      </w:r>
      <w:r w:rsidR="000462A9" w:rsidRPr="001E75DF">
        <w:rPr>
          <w:rFonts w:ascii="Times New Roman" w:hAnsi="Times New Roman" w:cs="Times New Roman"/>
          <w:lang w:val="es-ES_tradnl"/>
        </w:rPr>
        <w:t xml:space="preserve">, Evo privilegia como argumento lo vivencial y su experiencia para generar identificación. </w:t>
      </w:r>
    </w:p>
    <w:p w14:paraId="4BE2985F" w14:textId="50DF3019" w:rsidR="000462A9" w:rsidRPr="001E75DF" w:rsidRDefault="000462A9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A diferencia de Lula, sus medios de contacto son el “cara a cara”, la tradición oral y el mundo indígena; más orador de territorio que de pantalla</w:t>
      </w:r>
    </w:p>
    <w:p w14:paraId="4EFC46A2" w14:textId="77777777" w:rsidR="009C4BCE" w:rsidRPr="001E75DF" w:rsidRDefault="009C4BCE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Usa una lógica de confrontación con el país del poder tradicional, blanco y terrateniente; una política bien vista en lo internacional pero conflictiva en lo nacional. </w:t>
      </w:r>
    </w:p>
    <w:p w14:paraId="3F2E91B0" w14:textId="7B3505C2" w:rsidR="00A121F5" w:rsidRPr="001E75DF" w:rsidRDefault="00BE5FD2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proofErr w:type="spellStart"/>
      <w:ins w:id="141" w:author="Carlos Marroquin" w:date="2014-10-16T11:20:00Z">
        <w:r>
          <w:rPr>
            <w:rFonts w:ascii="Times New Roman" w:hAnsi="Times New Roman" w:cs="Times New Roman"/>
            <w:lang w:val="es-ES_tradnl"/>
          </w:rPr>
          <w:t>En</w:t>
        </w:r>
      </w:ins>
      <w:r w:rsidR="009C4BCE" w:rsidRPr="001E75DF">
        <w:rPr>
          <w:rFonts w:ascii="Times New Roman" w:hAnsi="Times New Roman" w:cs="Times New Roman"/>
          <w:lang w:val="es-ES_tradnl"/>
        </w:rPr>
        <w:t>fin</w:t>
      </w:r>
      <w:proofErr w:type="spellEnd"/>
      <w:ins w:id="142" w:author="Carlos Marroquin" w:date="2014-10-16T11:20:00Z">
        <w:r>
          <w:rPr>
            <w:rFonts w:ascii="Times New Roman" w:hAnsi="Times New Roman" w:cs="Times New Roman"/>
            <w:lang w:val="es-ES_tradnl"/>
          </w:rPr>
          <w:t>,</w:t>
        </w:r>
      </w:ins>
      <w:r w:rsidR="009C4BCE" w:rsidRPr="001E75DF">
        <w:rPr>
          <w:rFonts w:ascii="Times New Roman" w:hAnsi="Times New Roman" w:cs="Times New Roman"/>
          <w:lang w:val="es-ES_tradnl"/>
        </w:rPr>
        <w:t xml:space="preserve"> es interesante subrayar que Evo se lleva mal con los medios privados y les declaró una guerra sin tregua, ilustrando las </w:t>
      </w:r>
      <w:ins w:id="143" w:author="Carlos Marroquin" w:date="2014-10-16T11:20:00Z">
        <w:r w:rsidRPr="001E75DF">
          <w:rPr>
            <w:rFonts w:ascii="Times New Roman" w:hAnsi="Times New Roman" w:cs="Times New Roman"/>
            <w:lang w:val="es-ES_tradnl"/>
          </w:rPr>
          <w:t>tensiones</w:t>
        </w:r>
      </w:ins>
      <w:r w:rsidR="009C4BCE" w:rsidRPr="001E75DF">
        <w:rPr>
          <w:rFonts w:ascii="Times New Roman" w:hAnsi="Times New Roman" w:cs="Times New Roman"/>
          <w:lang w:val="es-ES_tradnl"/>
        </w:rPr>
        <w:t xml:space="preserve"> de las que hablamos al principio. </w:t>
      </w:r>
    </w:p>
    <w:p w14:paraId="7897E8CC" w14:textId="77777777" w:rsidR="00A121F5" w:rsidRPr="001E75DF" w:rsidRDefault="00A121F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76CACE78" w14:textId="3C2AE04F" w:rsidR="008C4175" w:rsidRPr="001E75DF" w:rsidRDefault="008C4175" w:rsidP="001E75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u w:val="single"/>
          <w:lang w:val="es-ES_tradnl"/>
        </w:rPr>
      </w:pPr>
      <w:bookmarkStart w:id="144" w:name="OLE_LINK33"/>
      <w:bookmarkStart w:id="145" w:name="OLE_LINK34"/>
      <w:r w:rsidRPr="001E75DF">
        <w:rPr>
          <w:rFonts w:ascii="Times New Roman" w:hAnsi="Times New Roman" w:cs="Times New Roman"/>
          <w:u w:val="single"/>
          <w:lang w:val="es-ES_tradnl"/>
        </w:rPr>
        <w:t>Los Kirchner: el intento de eliminar la intermediación</w:t>
      </w:r>
      <w:bookmarkEnd w:id="144"/>
      <w:bookmarkEnd w:id="145"/>
    </w:p>
    <w:p w14:paraId="5D5FD53E" w14:textId="77777777" w:rsidR="00A121F5" w:rsidRPr="001E75DF" w:rsidRDefault="00A121F5" w:rsidP="001E75DF">
      <w:pPr>
        <w:jc w:val="both"/>
        <w:rPr>
          <w:rFonts w:ascii="Times New Roman" w:hAnsi="Times New Roman" w:cs="Times New Roman"/>
          <w:lang w:val="es-ES_tradnl"/>
        </w:rPr>
      </w:pPr>
    </w:p>
    <w:p w14:paraId="40848AE8" w14:textId="77777777" w:rsidR="009C4BCE" w:rsidRPr="001E75DF" w:rsidRDefault="00A121F5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En Argentina, el presidente Néstor Kirchner primero, y luego Cristina Fernández de Kirchner, su mujer y sucesora en el poder, intentaron eliminar la intermediación de los medios en la comunicación con la opinión pública. </w:t>
      </w:r>
    </w:p>
    <w:p w14:paraId="37D1C8E3" w14:textId="53EC01DA" w:rsidR="00A121F5" w:rsidRPr="001E75DF" w:rsidRDefault="00A121F5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Aceptan preguntas sólo en raras ocasiones; prefieren los monólogos que emiten durante los actos de gobierno y luego difunden con generosidad en videos que circulan como mensajes envasados.</w:t>
      </w:r>
      <w:r w:rsidR="009C4BCE" w:rsidRPr="001E75DF">
        <w:rPr>
          <w:rFonts w:ascii="Times New Roman" w:hAnsi="Times New Roman" w:cs="Times New Roman"/>
          <w:lang w:val="es-ES_tradnl"/>
        </w:rPr>
        <w:t xml:space="preserve"> Por eso podemos decir que la técnica de los Kirchner puede ser </w:t>
      </w:r>
      <w:ins w:id="146" w:author="Carlos Marroquin" w:date="2014-10-16T11:21:00Z">
        <w:r w:rsidR="00180A50">
          <w:rPr>
            <w:rFonts w:ascii="Times New Roman" w:hAnsi="Times New Roman" w:cs="Times New Roman"/>
            <w:lang w:val="es-ES_tradnl"/>
          </w:rPr>
          <w:t xml:space="preserve">en </w:t>
        </w:r>
      </w:ins>
      <w:r w:rsidR="009C4BCE" w:rsidRPr="001E75DF">
        <w:rPr>
          <w:rFonts w:ascii="Times New Roman" w:hAnsi="Times New Roman" w:cs="Times New Roman"/>
          <w:lang w:val="es-ES_tradnl"/>
        </w:rPr>
        <w:t>resumen decir</w:t>
      </w:r>
      <w:ins w:id="147" w:author="Carlos Marroquin" w:date="2014-10-16T11:21:00Z">
        <w:r w:rsidR="00180A50">
          <w:rPr>
            <w:rFonts w:ascii="Times New Roman" w:hAnsi="Times New Roman" w:cs="Times New Roman"/>
            <w:lang w:val="es-ES_tradnl"/>
          </w:rPr>
          <w:t>/hablar</w:t>
        </w:r>
      </w:ins>
      <w:r w:rsidR="009C4BCE" w:rsidRPr="001E75DF">
        <w:rPr>
          <w:rFonts w:ascii="Times New Roman" w:hAnsi="Times New Roman" w:cs="Times New Roman"/>
          <w:lang w:val="es-ES_tradnl"/>
        </w:rPr>
        <w:t xml:space="preserve"> sin ser preguntado.</w:t>
      </w:r>
    </w:p>
    <w:p w14:paraId="061487CE" w14:textId="77777777" w:rsidR="00F20163" w:rsidRPr="001E75DF" w:rsidRDefault="00F20163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>Los Kirchner critican constantemente el rol de los medios pero al mismo tiempo demuestran su respeto para la libertad de información</w:t>
      </w:r>
    </w:p>
    <w:p w14:paraId="5CAAAD6B" w14:textId="51D0710A" w:rsidR="00EA5747" w:rsidRPr="001E75DF" w:rsidRDefault="00180A50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ins w:id="148" w:author="Carlos Marroquin" w:date="2014-10-16T11:21:00Z">
        <w:r>
          <w:rPr>
            <w:rFonts w:ascii="Times New Roman" w:hAnsi="Times New Roman" w:cs="Times New Roman"/>
            <w:lang w:val="es-ES_tradnl"/>
          </w:rPr>
          <w:t>Los</w:t>
        </w:r>
      </w:ins>
      <w:r w:rsidR="009C4BCE" w:rsidRPr="001E75DF">
        <w:rPr>
          <w:rFonts w:ascii="Times New Roman" w:hAnsi="Times New Roman" w:cs="Times New Roman"/>
          <w:lang w:val="es-ES_tradnl"/>
        </w:rPr>
        <w:t xml:space="preserve"> dos, usan los medios públicos con </w:t>
      </w:r>
      <w:r w:rsidR="003347F4" w:rsidRPr="001E75DF">
        <w:rPr>
          <w:rFonts w:ascii="Times New Roman" w:hAnsi="Times New Roman" w:cs="Times New Roman"/>
          <w:lang w:val="es-ES_tradnl"/>
        </w:rPr>
        <w:t xml:space="preserve">mucho cuidado </w:t>
      </w:r>
      <w:r w:rsidR="009C4BCE" w:rsidRPr="001E75DF">
        <w:rPr>
          <w:rFonts w:ascii="Times New Roman" w:hAnsi="Times New Roman" w:cs="Times New Roman"/>
          <w:lang w:val="es-ES_tradnl"/>
        </w:rPr>
        <w:t>para la transmisión de los actos del oficialismo.</w:t>
      </w:r>
      <w:r w:rsidR="00EA5747" w:rsidRPr="001E75DF">
        <w:rPr>
          <w:rFonts w:ascii="Times New Roman" w:hAnsi="Times New Roman" w:cs="Times New Roman"/>
          <w:lang w:val="es-ES_tradnl"/>
        </w:rPr>
        <w:t xml:space="preserve"> En efecto, Cristina Kirchner </w:t>
      </w:r>
      <w:ins w:id="149" w:author="Carlos Marroquin" w:date="2014-10-16T11:21:00Z">
        <w:r w:rsidRPr="001E75DF">
          <w:rPr>
            <w:rFonts w:ascii="Times New Roman" w:hAnsi="Times New Roman" w:cs="Times New Roman"/>
            <w:lang w:val="es-ES_tradnl"/>
          </w:rPr>
          <w:t>regularmente</w:t>
        </w:r>
      </w:ins>
      <w:r w:rsidR="00EA5747" w:rsidRPr="001E75DF">
        <w:rPr>
          <w:rFonts w:ascii="Times New Roman" w:hAnsi="Times New Roman" w:cs="Times New Roman"/>
          <w:lang w:val="es-ES_tradnl"/>
        </w:rPr>
        <w:t xml:space="preserve"> afirma su preferencia para el contacto directo con el pueblo</w:t>
      </w:r>
      <w:ins w:id="150" w:author="Carlos Marroquin" w:date="2014-10-16T11:21:00Z">
        <w:r>
          <w:rPr>
            <w:rFonts w:ascii="Times New Roman" w:hAnsi="Times New Roman" w:cs="Times New Roman"/>
            <w:lang w:val="es-ES_tradnl"/>
          </w:rPr>
          <w:t xml:space="preserve"> y</w:t>
        </w:r>
      </w:ins>
      <w:r w:rsidR="00EA5747" w:rsidRPr="001E75DF">
        <w:rPr>
          <w:rFonts w:ascii="Times New Roman" w:hAnsi="Times New Roman" w:cs="Times New Roman"/>
          <w:lang w:val="es-ES_tradnl"/>
        </w:rPr>
        <w:t xml:space="preserve"> po</w:t>
      </w:r>
      <w:ins w:id="151" w:author="Carlos Marroquin" w:date="2014-10-16T11:21:00Z">
        <w:r>
          <w:rPr>
            <w:rFonts w:ascii="Times New Roman" w:hAnsi="Times New Roman" w:cs="Times New Roman"/>
            <w:lang w:val="es-ES_tradnl"/>
          </w:rPr>
          <w:t>r</w:t>
        </w:r>
      </w:ins>
      <w:r w:rsidR="00EA5747" w:rsidRPr="001E75DF">
        <w:rPr>
          <w:rFonts w:ascii="Times New Roman" w:hAnsi="Times New Roman" w:cs="Times New Roman"/>
          <w:lang w:val="es-ES_tradnl"/>
        </w:rPr>
        <w:t xml:space="preserve"> eso generalmente se di</w:t>
      </w:r>
      <w:ins w:id="152" w:author="Carlos Marroquin" w:date="2014-10-16T11:21:00Z">
        <w:r>
          <w:rPr>
            <w:rFonts w:ascii="Times New Roman" w:hAnsi="Times New Roman" w:cs="Times New Roman"/>
            <w:lang w:val="es-ES_tradnl"/>
          </w:rPr>
          <w:t>rig</w:t>
        </w:r>
      </w:ins>
      <w:r w:rsidR="00EA5747" w:rsidRPr="001E75DF">
        <w:rPr>
          <w:rFonts w:ascii="Times New Roman" w:hAnsi="Times New Roman" w:cs="Times New Roman"/>
          <w:lang w:val="es-ES_tradnl"/>
        </w:rPr>
        <w:t xml:space="preserve">e al pueblo </w:t>
      </w:r>
      <w:ins w:id="153" w:author="Carlos Marroquin" w:date="2014-10-16T11:21:00Z">
        <w:r>
          <w:rPr>
            <w:rFonts w:ascii="Times New Roman" w:hAnsi="Times New Roman" w:cs="Times New Roman"/>
            <w:lang w:val="es-ES_tradnl"/>
          </w:rPr>
          <w:t>en</w:t>
        </w:r>
        <w:r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="00EA5747" w:rsidRPr="001E75DF">
        <w:rPr>
          <w:rFonts w:ascii="Times New Roman" w:hAnsi="Times New Roman" w:cs="Times New Roman"/>
          <w:lang w:val="es-ES_tradnl"/>
        </w:rPr>
        <w:t>vivo desde un estrado.</w:t>
      </w:r>
    </w:p>
    <w:p w14:paraId="1ACBDBEF" w14:textId="3BFD821E" w:rsidR="001D100C" w:rsidRPr="001E75DF" w:rsidRDefault="00EA5747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Finalmente la </w:t>
      </w:r>
      <w:ins w:id="154" w:author="Carlos Marroquin" w:date="2014-10-16T11:22:00Z">
        <w:r w:rsidR="00180A50" w:rsidRPr="001E75DF">
          <w:rPr>
            <w:rFonts w:ascii="Times New Roman" w:hAnsi="Times New Roman" w:cs="Times New Roman"/>
            <w:lang w:val="es-ES_tradnl"/>
          </w:rPr>
          <w:t>oposición</w:t>
        </w:r>
      </w:ins>
      <w:r w:rsidRPr="001E75DF"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 w:rsidRPr="001E75DF">
        <w:rPr>
          <w:rFonts w:ascii="Times New Roman" w:hAnsi="Times New Roman" w:cs="Times New Roman"/>
          <w:lang w:val="es-ES_tradnl"/>
        </w:rPr>
        <w:t>Nestor</w:t>
      </w:r>
      <w:proofErr w:type="spellEnd"/>
      <w:r w:rsidRPr="001E75DF">
        <w:rPr>
          <w:rFonts w:ascii="Times New Roman" w:hAnsi="Times New Roman" w:cs="Times New Roman"/>
          <w:lang w:val="es-ES_tradnl"/>
        </w:rPr>
        <w:t xml:space="preserve">, y </w:t>
      </w:r>
      <w:ins w:id="155" w:author="Carlos Marroquin" w:date="2014-10-16T11:22:00Z">
        <w:r w:rsidR="00180A50" w:rsidRPr="001E75DF">
          <w:rPr>
            <w:rFonts w:ascii="Times New Roman" w:hAnsi="Times New Roman" w:cs="Times New Roman"/>
            <w:lang w:val="es-ES_tradnl"/>
          </w:rPr>
          <w:t>después</w:t>
        </w:r>
      </w:ins>
      <w:r w:rsidRPr="001E75DF">
        <w:rPr>
          <w:rFonts w:ascii="Times New Roman" w:hAnsi="Times New Roman" w:cs="Times New Roman"/>
          <w:lang w:val="es-ES_tradnl"/>
        </w:rPr>
        <w:t xml:space="preserve"> de su mujer Cristina, a los medi</w:t>
      </w:r>
      <w:ins w:id="156" w:author="Carlos Marroquin" w:date="2014-10-16T11:22:00Z">
        <w:r w:rsidR="00180A50">
          <w:rPr>
            <w:rFonts w:ascii="Times New Roman" w:hAnsi="Times New Roman" w:cs="Times New Roman"/>
            <w:lang w:val="es-ES_tradnl"/>
          </w:rPr>
          <w:t>os</w:t>
        </w:r>
      </w:ins>
      <w:r w:rsidRPr="001E75DF">
        <w:rPr>
          <w:rFonts w:ascii="Times New Roman" w:hAnsi="Times New Roman" w:cs="Times New Roman"/>
          <w:lang w:val="es-ES_tradnl"/>
        </w:rPr>
        <w:t xml:space="preserve"> les han permitido seguir en</w:t>
      </w:r>
      <w:ins w:id="157" w:author="Carlos Marroquin" w:date="2014-10-16T11:22:00Z">
        <w:r w:rsidR="00180A50">
          <w:rPr>
            <w:rFonts w:ascii="Times New Roman" w:hAnsi="Times New Roman" w:cs="Times New Roman"/>
            <w:lang w:val="es-ES_tradnl"/>
          </w:rPr>
          <w:t xml:space="preserve"> el</w:t>
        </w:r>
      </w:ins>
      <w:r w:rsidRPr="001E75DF">
        <w:rPr>
          <w:rFonts w:ascii="Times New Roman" w:hAnsi="Times New Roman" w:cs="Times New Roman"/>
          <w:lang w:val="es-ES_tradnl"/>
        </w:rPr>
        <w:t xml:space="preserve"> poder y multiplicar sus intervenciones “sobre el terreno”</w:t>
      </w:r>
    </w:p>
    <w:p w14:paraId="19C10F2E" w14:textId="77777777" w:rsidR="001D100C" w:rsidRPr="001E75DF" w:rsidRDefault="001D100C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b/>
          <w:lang w:val="es-ES_tradnl"/>
        </w:rPr>
        <w:t xml:space="preserve">Conclusión </w:t>
      </w:r>
      <w:r w:rsidRPr="001E75DF">
        <w:rPr>
          <w:rFonts w:ascii="Times New Roman" w:hAnsi="Times New Roman" w:cs="Times New Roman"/>
          <w:lang w:val="es-ES_tradnl"/>
        </w:rPr>
        <w:t xml:space="preserve">: </w:t>
      </w:r>
    </w:p>
    <w:p w14:paraId="1E7029C3" w14:textId="457CA378" w:rsidR="001D100C" w:rsidRPr="001E75DF" w:rsidRDefault="00180A50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ins w:id="158" w:author="Carlos Marroquin" w:date="2014-10-16T11:22:00Z">
        <w:r>
          <w:rPr>
            <w:rFonts w:ascii="Times New Roman" w:hAnsi="Times New Roman" w:cs="Times New Roman"/>
            <w:lang w:val="es-ES_tradnl"/>
          </w:rPr>
          <w:t>Para</w:t>
        </w:r>
        <w:r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="001D100C" w:rsidRPr="001E75DF">
        <w:rPr>
          <w:rFonts w:ascii="Times New Roman" w:hAnsi="Times New Roman" w:cs="Times New Roman"/>
          <w:lang w:val="es-ES_tradnl"/>
        </w:rPr>
        <w:t xml:space="preserve">concluir, podemos decir que la comunicación se ha convertido en la clave </w:t>
      </w:r>
      <w:ins w:id="159" w:author="Carlos Marroquin" w:date="2014-10-16T11:22:00Z">
        <w:r>
          <w:rPr>
            <w:rFonts w:ascii="Times New Roman" w:hAnsi="Times New Roman" w:cs="Times New Roman"/>
            <w:lang w:val="es-ES_tradnl"/>
          </w:rPr>
          <w:t>de</w:t>
        </w:r>
        <w:r w:rsidRPr="001E75DF">
          <w:rPr>
            <w:rFonts w:ascii="Times New Roman" w:hAnsi="Times New Roman" w:cs="Times New Roman"/>
            <w:lang w:val="es-ES_tradnl"/>
          </w:rPr>
          <w:t xml:space="preserve"> </w:t>
        </w:r>
      </w:ins>
      <w:r w:rsidR="001D100C" w:rsidRPr="001E75DF">
        <w:rPr>
          <w:rFonts w:ascii="Times New Roman" w:hAnsi="Times New Roman" w:cs="Times New Roman"/>
          <w:lang w:val="es-ES_tradnl"/>
        </w:rPr>
        <w:t xml:space="preserve">la popularidad y legitimidad presidencial en </w:t>
      </w:r>
      <w:r w:rsidR="001E75DF" w:rsidRPr="001E75DF">
        <w:rPr>
          <w:rFonts w:ascii="Times New Roman" w:hAnsi="Times New Roman" w:cs="Times New Roman"/>
          <w:lang w:val="es-ES_tradnl"/>
        </w:rPr>
        <w:t>América</w:t>
      </w:r>
      <w:r w:rsidR="001D100C" w:rsidRPr="001E75DF">
        <w:rPr>
          <w:rFonts w:ascii="Times New Roman" w:hAnsi="Times New Roman" w:cs="Times New Roman"/>
          <w:lang w:val="es-ES_tradnl"/>
        </w:rPr>
        <w:t xml:space="preserve"> Latina. </w:t>
      </w:r>
    </w:p>
    <w:p w14:paraId="4FFECD58" w14:textId="77777777" w:rsidR="001D100C" w:rsidRPr="001E75DF" w:rsidRDefault="001D100C" w:rsidP="001E75DF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La política es ahora una arena mediática y una narrativa popular del poder más que un asunto de programas, ideales ideológicos o construcción de ciudadanías. </w:t>
      </w:r>
    </w:p>
    <w:p w14:paraId="7D1888F3" w14:textId="03824774" w:rsidR="001E75DF" w:rsidRDefault="001D100C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 w:rsidRPr="001E75DF">
        <w:rPr>
          <w:rFonts w:ascii="Times New Roman" w:hAnsi="Times New Roman" w:cs="Times New Roman"/>
          <w:lang w:val="es-ES_tradnl"/>
        </w:rPr>
        <w:t xml:space="preserve">Ahora, la cuestión que queda es el impacto de esos tele-presidentes sobre la democracia. En efecto, por un lado permite un </w:t>
      </w:r>
      <w:r w:rsidR="001E75DF" w:rsidRPr="001E75DF">
        <w:rPr>
          <w:rFonts w:ascii="Times New Roman" w:hAnsi="Times New Roman" w:cs="Times New Roman"/>
          <w:lang w:val="es-ES_tradnl"/>
        </w:rPr>
        <w:t>diálogo</w:t>
      </w:r>
      <w:r w:rsidRPr="001E75DF">
        <w:rPr>
          <w:rFonts w:ascii="Times New Roman" w:hAnsi="Times New Roman" w:cs="Times New Roman"/>
          <w:lang w:val="es-ES_tradnl"/>
        </w:rPr>
        <w:t xml:space="preserve"> directo entre los jefes de estado y los pueblos, </w:t>
      </w:r>
      <w:ins w:id="160" w:author="Carlos Marroquin" w:date="2014-10-16T11:22:00Z">
        <w:r w:rsidR="00180A50">
          <w:rPr>
            <w:rFonts w:ascii="Times New Roman" w:hAnsi="Times New Roman" w:cs="Times New Roman"/>
            <w:lang w:val="es-ES_tradnl"/>
          </w:rPr>
          <w:t>así pues</w:t>
        </w:r>
      </w:ins>
      <w:r w:rsidRPr="001E75DF">
        <w:rPr>
          <w:rFonts w:ascii="Times New Roman" w:hAnsi="Times New Roman" w:cs="Times New Roman"/>
          <w:lang w:val="es-ES_tradnl"/>
        </w:rPr>
        <w:t xml:space="preserve"> muchas reformas se han hecho siguiendo las reclamaciones de</w:t>
      </w:r>
      <w:ins w:id="161" w:author="Carlos Marroquin" w:date="2014-10-16T11:22:00Z">
        <w:r w:rsidR="00180A50">
          <w:rPr>
            <w:rFonts w:ascii="Times New Roman" w:hAnsi="Times New Roman" w:cs="Times New Roman"/>
            <w:lang w:val="es-ES_tradnl"/>
          </w:rPr>
          <w:t xml:space="preserve">l pueblo </w:t>
        </w:r>
      </w:ins>
      <w:r w:rsidR="001E75DF" w:rsidRPr="001E75DF">
        <w:rPr>
          <w:rFonts w:ascii="Times New Roman" w:hAnsi="Times New Roman" w:cs="Times New Roman"/>
          <w:lang w:val="es-ES_tradnl"/>
        </w:rPr>
        <w:t xml:space="preserve">ilustrando una fuerte democracia participativa. Pero, </w:t>
      </w:r>
      <w:r w:rsidRPr="001E75DF">
        <w:rPr>
          <w:rFonts w:ascii="Times New Roman" w:hAnsi="Times New Roman" w:cs="Times New Roman"/>
          <w:lang w:val="es-ES_tradnl"/>
        </w:rPr>
        <w:t xml:space="preserve">por otro lado, también esos modelos </w:t>
      </w:r>
      <w:r w:rsidR="001E75DF" w:rsidRPr="001E75DF">
        <w:rPr>
          <w:rFonts w:ascii="Times New Roman" w:hAnsi="Times New Roman" w:cs="Times New Roman"/>
          <w:lang w:val="es-ES_tradnl"/>
        </w:rPr>
        <w:t xml:space="preserve">privan </w:t>
      </w:r>
      <w:ins w:id="162" w:author="Carlos Marroquin" w:date="2014-10-16T11:23:00Z">
        <w:r w:rsidR="00180A50">
          <w:rPr>
            <w:rFonts w:ascii="Times New Roman" w:hAnsi="Times New Roman" w:cs="Times New Roman"/>
            <w:lang w:val="es-ES_tradnl"/>
          </w:rPr>
          <w:t xml:space="preserve">a </w:t>
        </w:r>
      </w:ins>
      <w:r w:rsidR="001E75DF" w:rsidRPr="001E75DF">
        <w:rPr>
          <w:rFonts w:ascii="Times New Roman" w:hAnsi="Times New Roman" w:cs="Times New Roman"/>
          <w:lang w:val="es-ES_tradnl"/>
        </w:rPr>
        <w:t xml:space="preserve">algunos actores políticos de sus poderes que se </w:t>
      </w:r>
      <w:ins w:id="163" w:author="Carlos Marroquin" w:date="2014-10-16T11:23:00Z">
        <w:r w:rsidR="00180A50">
          <w:rPr>
            <w:rFonts w:ascii="Times New Roman" w:hAnsi="Times New Roman" w:cs="Times New Roman"/>
            <w:lang w:val="es-ES_tradnl"/>
          </w:rPr>
          <w:t xml:space="preserve">han </w:t>
        </w:r>
      </w:ins>
      <w:r w:rsidR="001E75DF" w:rsidRPr="001E75DF">
        <w:rPr>
          <w:rFonts w:ascii="Times New Roman" w:hAnsi="Times New Roman" w:cs="Times New Roman"/>
          <w:lang w:val="es-ES_tradnl"/>
        </w:rPr>
        <w:t>desplaza</w:t>
      </w:r>
      <w:ins w:id="164" w:author="Carlos Marroquin" w:date="2014-10-16T11:23:00Z">
        <w:r w:rsidR="00180A50">
          <w:rPr>
            <w:rFonts w:ascii="Times New Roman" w:hAnsi="Times New Roman" w:cs="Times New Roman"/>
            <w:lang w:val="es-ES_tradnl"/>
          </w:rPr>
          <w:t>do</w:t>
        </w:r>
      </w:ins>
      <w:r w:rsidR="001E75DF" w:rsidRPr="001E75DF">
        <w:rPr>
          <w:rFonts w:ascii="Times New Roman" w:hAnsi="Times New Roman" w:cs="Times New Roman"/>
          <w:lang w:val="es-ES_tradnl"/>
        </w:rPr>
        <w:t xml:space="preserve"> entre las manos de una sola persona que simplifica los hechos. </w:t>
      </w:r>
    </w:p>
    <w:p w14:paraId="314AC644" w14:textId="77777777" w:rsidR="00DA2393" w:rsidRPr="001E75DF" w:rsidRDefault="00DA2393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¿Que pensáis?</w:t>
      </w:r>
    </w:p>
    <w:p w14:paraId="1CA4FF70" w14:textId="77777777" w:rsidR="001D100C" w:rsidRPr="001E75DF" w:rsidRDefault="001D100C" w:rsidP="001E75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es-ES_tradnl"/>
        </w:rPr>
      </w:pPr>
    </w:p>
    <w:p w14:paraId="00E83246" w14:textId="77777777" w:rsidR="000054B6" w:rsidRPr="001E75DF" w:rsidRDefault="000054B6" w:rsidP="001E75DF">
      <w:pPr>
        <w:jc w:val="both"/>
        <w:rPr>
          <w:rFonts w:ascii="Times New Roman" w:hAnsi="Times New Roman" w:cs="Times New Roman"/>
          <w:lang w:val="es-ES_tradnl"/>
        </w:rPr>
      </w:pPr>
    </w:p>
    <w:sectPr w:rsidR="000054B6" w:rsidRPr="001E75DF" w:rsidSect="00533EE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AC6D89"/>
    <w:multiLevelType w:val="hybridMultilevel"/>
    <w:tmpl w:val="B04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38B22C">
      <w:start w:val="1"/>
      <w:numFmt w:val="bullet"/>
      <w:lvlText w:val="-"/>
      <w:lvlJc w:val="left"/>
      <w:pPr>
        <w:ind w:left="2160" w:hanging="360"/>
      </w:pPr>
      <w:rPr>
        <w:rFonts w:ascii="Georgia" w:eastAsiaTheme="minorEastAsia" w:hAnsi="Georgia" w:cs="Georgi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C722D"/>
    <w:multiLevelType w:val="hybridMultilevel"/>
    <w:tmpl w:val="BEB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C55A0"/>
    <w:multiLevelType w:val="hybridMultilevel"/>
    <w:tmpl w:val="4C967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D0A7D"/>
    <w:multiLevelType w:val="hybridMultilevel"/>
    <w:tmpl w:val="3246264E"/>
    <w:lvl w:ilvl="0" w:tplc="3286BD0A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86943"/>
    <w:multiLevelType w:val="hybridMultilevel"/>
    <w:tmpl w:val="A1F2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A3181"/>
    <w:multiLevelType w:val="hybridMultilevel"/>
    <w:tmpl w:val="B60CA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27340"/>
    <w:multiLevelType w:val="hybridMultilevel"/>
    <w:tmpl w:val="416A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05AE3"/>
    <w:multiLevelType w:val="hybridMultilevel"/>
    <w:tmpl w:val="607A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7633A"/>
    <w:multiLevelType w:val="hybridMultilevel"/>
    <w:tmpl w:val="72EE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E5"/>
    <w:rsid w:val="000054B6"/>
    <w:rsid w:val="000462A9"/>
    <w:rsid w:val="00064445"/>
    <w:rsid w:val="000D0FED"/>
    <w:rsid w:val="00106910"/>
    <w:rsid w:val="00156CF9"/>
    <w:rsid w:val="00176FC8"/>
    <w:rsid w:val="00180A50"/>
    <w:rsid w:val="001C03A9"/>
    <w:rsid w:val="001D100C"/>
    <w:rsid w:val="001E75DF"/>
    <w:rsid w:val="0025472F"/>
    <w:rsid w:val="002F0DDD"/>
    <w:rsid w:val="003347F4"/>
    <w:rsid w:val="00396E52"/>
    <w:rsid w:val="003C0810"/>
    <w:rsid w:val="005159B4"/>
    <w:rsid w:val="00533EE5"/>
    <w:rsid w:val="0054103D"/>
    <w:rsid w:val="005709B5"/>
    <w:rsid w:val="005761CE"/>
    <w:rsid w:val="00581753"/>
    <w:rsid w:val="005906E4"/>
    <w:rsid w:val="00624609"/>
    <w:rsid w:val="00655F33"/>
    <w:rsid w:val="00682BAC"/>
    <w:rsid w:val="00691E27"/>
    <w:rsid w:val="006A5E97"/>
    <w:rsid w:val="006B0EC7"/>
    <w:rsid w:val="006B5FEE"/>
    <w:rsid w:val="00707276"/>
    <w:rsid w:val="0072150C"/>
    <w:rsid w:val="0075727A"/>
    <w:rsid w:val="00762852"/>
    <w:rsid w:val="007B7489"/>
    <w:rsid w:val="008C36AC"/>
    <w:rsid w:val="008C4175"/>
    <w:rsid w:val="008E1018"/>
    <w:rsid w:val="0091386C"/>
    <w:rsid w:val="00913B0B"/>
    <w:rsid w:val="0092499B"/>
    <w:rsid w:val="009C4BCE"/>
    <w:rsid w:val="00A10131"/>
    <w:rsid w:val="00A121F5"/>
    <w:rsid w:val="00A50BB6"/>
    <w:rsid w:val="00AE2220"/>
    <w:rsid w:val="00AE7D59"/>
    <w:rsid w:val="00B2118B"/>
    <w:rsid w:val="00BE5FD2"/>
    <w:rsid w:val="00C35F2E"/>
    <w:rsid w:val="00C748FE"/>
    <w:rsid w:val="00CB7EB4"/>
    <w:rsid w:val="00D36A95"/>
    <w:rsid w:val="00DA2393"/>
    <w:rsid w:val="00DA6E9A"/>
    <w:rsid w:val="00DB7950"/>
    <w:rsid w:val="00E011A1"/>
    <w:rsid w:val="00E6722C"/>
    <w:rsid w:val="00EA5747"/>
    <w:rsid w:val="00EF40C1"/>
    <w:rsid w:val="00EF6406"/>
    <w:rsid w:val="00F00E62"/>
    <w:rsid w:val="00F20163"/>
    <w:rsid w:val="00F30981"/>
    <w:rsid w:val="00F35D1E"/>
    <w:rsid w:val="00F46CB6"/>
    <w:rsid w:val="00F65DBE"/>
    <w:rsid w:val="00FA3A31"/>
    <w:rsid w:val="00FC2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08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7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7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r.wikipedia.org/wiki/Juan_Manuel_Sant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2065</Words>
  <Characters>11772</Characters>
  <Application>Microsoft Macintosh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5</cp:revision>
  <dcterms:created xsi:type="dcterms:W3CDTF">2014-10-16T09:27:00Z</dcterms:created>
  <dcterms:modified xsi:type="dcterms:W3CDTF">2014-10-16T21:13:00Z</dcterms:modified>
</cp:coreProperties>
</file>